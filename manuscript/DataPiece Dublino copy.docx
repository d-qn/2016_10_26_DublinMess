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326D4" w14:textId="77777777" w:rsidR="004E6481" w:rsidRDefault="004E6481" w:rsidP="00086E43">
      <w:pPr>
        <w:pStyle w:val="NormalWeb"/>
        <w:spacing w:before="120" w:beforeAutospacing="0" w:after="0" w:afterAutospacing="0" w:line="240" w:lineRule="exact"/>
        <w:rPr>
          <w:rFonts w:ascii="Arial" w:hAnsi="Arial" w:cs="Arial"/>
          <w:b/>
          <w:bCs/>
          <w:color w:val="000000"/>
          <w:sz w:val="22"/>
          <w:szCs w:val="22"/>
        </w:rPr>
      </w:pPr>
    </w:p>
    <w:p w14:paraId="76855506" w14:textId="77777777" w:rsidR="004E6481" w:rsidRDefault="004E6481" w:rsidP="00086E43">
      <w:pPr>
        <w:pStyle w:val="NormalWeb"/>
        <w:spacing w:before="120" w:beforeAutospacing="0" w:after="0" w:afterAutospacing="0" w:line="240" w:lineRule="exact"/>
        <w:rPr>
          <w:rFonts w:ascii="Arial" w:hAnsi="Arial" w:cs="Arial"/>
          <w:b/>
          <w:bCs/>
          <w:color w:val="000000"/>
          <w:sz w:val="22"/>
          <w:szCs w:val="22"/>
        </w:rPr>
      </w:pPr>
      <w:r>
        <w:rPr>
          <w:rFonts w:ascii="Arial" w:hAnsi="Arial" w:cs="Arial"/>
          <w:b/>
          <w:bCs/>
          <w:color w:val="000000"/>
          <w:sz w:val="22"/>
          <w:szCs w:val="22"/>
        </w:rPr>
        <w:t xml:space="preserve">La maggior parte dei richiedenti l’asilo che la Svizzera ha cercato di rinviare in Italia tra il 2012 e il 2015 non sono mai stati schedati nella Penisola: lo rivela un’inchiesta di swissinfo.ch sulla base delle </w:t>
      </w:r>
      <w:commentRangeStart w:id="0"/>
      <w:r>
        <w:rPr>
          <w:rFonts w:ascii="Arial" w:hAnsi="Arial" w:cs="Arial"/>
          <w:b/>
          <w:bCs/>
          <w:color w:val="000000"/>
          <w:sz w:val="22"/>
          <w:szCs w:val="22"/>
        </w:rPr>
        <w:t xml:space="preserve">cifre di </w:t>
      </w:r>
      <w:proofErr w:type="spellStart"/>
      <w:r>
        <w:rPr>
          <w:rFonts w:ascii="Arial" w:hAnsi="Arial" w:cs="Arial"/>
          <w:b/>
          <w:bCs/>
          <w:color w:val="000000"/>
          <w:sz w:val="22"/>
          <w:szCs w:val="22"/>
        </w:rPr>
        <w:t>Eurostat</w:t>
      </w:r>
      <w:commentRangeEnd w:id="0"/>
      <w:proofErr w:type="spellEnd"/>
      <w:r w:rsidR="000447BE">
        <w:rPr>
          <w:rStyle w:val="CommentReference"/>
          <w:rFonts w:asciiTheme="minorHAnsi" w:eastAsiaTheme="minorEastAsia" w:hAnsiTheme="minorHAnsi" w:cstheme="minorBidi"/>
        </w:rPr>
        <w:commentReference w:id="0"/>
      </w:r>
      <w:r>
        <w:rPr>
          <w:rFonts w:ascii="Arial" w:hAnsi="Arial" w:cs="Arial"/>
          <w:b/>
          <w:bCs/>
          <w:color w:val="000000"/>
          <w:sz w:val="22"/>
          <w:szCs w:val="22"/>
        </w:rPr>
        <w:t xml:space="preserve">. Analisi in grafici di una strategia che ha sorpreso ONG e migranti e testimonia la linea dura adottata dalla Svizzera sugli accordi di Dublino. </w:t>
      </w:r>
    </w:p>
    <w:p w14:paraId="741BC85A" w14:textId="77777777" w:rsidR="005675CB" w:rsidRDefault="005675CB" w:rsidP="00086E43">
      <w:pPr>
        <w:spacing w:before="120" w:line="240" w:lineRule="exact"/>
        <w:rPr>
          <w:rFonts w:asciiTheme="minorBidi" w:hAnsiTheme="minorBidi"/>
          <w:sz w:val="24"/>
          <w:szCs w:val="24"/>
        </w:rPr>
      </w:pPr>
      <w:commentRangeStart w:id="1"/>
    </w:p>
    <w:p w14:paraId="68E22A97" w14:textId="77777777" w:rsidR="00AE43D5" w:rsidRPr="00AE317E" w:rsidRDefault="003D68D9" w:rsidP="00086E43">
      <w:pPr>
        <w:spacing w:before="120" w:after="0" w:line="240" w:lineRule="exact"/>
        <w:rPr>
          <w:rFonts w:asciiTheme="minorBidi" w:hAnsiTheme="minorBidi"/>
        </w:rPr>
      </w:pPr>
      <w:r w:rsidRPr="00AE317E">
        <w:rPr>
          <w:rFonts w:asciiTheme="minorBidi" w:hAnsiTheme="minorBidi"/>
        </w:rPr>
        <w:t xml:space="preserve">“I </w:t>
      </w:r>
      <w:commentRangeEnd w:id="1"/>
      <w:r w:rsidR="007B24B0">
        <w:rPr>
          <w:rStyle w:val="CommentReference"/>
        </w:rPr>
        <w:commentReference w:id="1"/>
      </w:r>
      <w:r w:rsidR="00594F4D" w:rsidRPr="00AE317E">
        <w:rPr>
          <w:rFonts w:asciiTheme="minorBidi" w:hAnsiTheme="minorBidi"/>
        </w:rPr>
        <w:t xml:space="preserve">passatori </w:t>
      </w:r>
      <w:r w:rsidR="00AE43D5" w:rsidRPr="00AE317E">
        <w:rPr>
          <w:rFonts w:asciiTheme="minorBidi" w:hAnsiTheme="minorBidi"/>
        </w:rPr>
        <w:t>mi avevano detto</w:t>
      </w:r>
      <w:r w:rsidRPr="00AE317E">
        <w:rPr>
          <w:rFonts w:asciiTheme="minorBidi" w:hAnsiTheme="minorBidi"/>
        </w:rPr>
        <w:t xml:space="preserve">: ‘se non </w:t>
      </w:r>
      <w:r w:rsidR="00AE317E">
        <w:rPr>
          <w:rFonts w:asciiTheme="minorBidi" w:hAnsiTheme="minorBidi"/>
        </w:rPr>
        <w:t>ti fai prendere le impronte digitali in Italia, puoi proseguire il viaggio</w:t>
      </w:r>
      <w:r w:rsidR="004E6481">
        <w:rPr>
          <w:rFonts w:asciiTheme="minorBidi" w:hAnsiTheme="minorBidi"/>
        </w:rPr>
        <w:t xml:space="preserve"> verso nord</w:t>
      </w:r>
      <w:r w:rsidR="00AE317E">
        <w:rPr>
          <w:rFonts w:asciiTheme="minorBidi" w:hAnsiTheme="minorBidi"/>
        </w:rPr>
        <w:t xml:space="preserve">”. </w:t>
      </w:r>
      <w:r w:rsidR="00664C8D" w:rsidRPr="00AE317E">
        <w:rPr>
          <w:rFonts w:asciiTheme="minorBidi" w:hAnsiTheme="minorBidi"/>
        </w:rPr>
        <w:t>Io vole</w:t>
      </w:r>
      <w:r w:rsidR="00AE43D5" w:rsidRPr="00AE317E">
        <w:rPr>
          <w:rFonts w:asciiTheme="minorBidi" w:hAnsiTheme="minorBidi"/>
        </w:rPr>
        <w:t xml:space="preserve">vo </w:t>
      </w:r>
      <w:r w:rsidR="004E6481">
        <w:rPr>
          <w:rFonts w:asciiTheme="minorBidi" w:hAnsiTheme="minorBidi"/>
        </w:rPr>
        <w:t>venire</w:t>
      </w:r>
      <w:r w:rsidR="00AE317E">
        <w:rPr>
          <w:rFonts w:asciiTheme="minorBidi" w:hAnsiTheme="minorBidi"/>
        </w:rPr>
        <w:t xml:space="preserve"> in</w:t>
      </w:r>
      <w:r w:rsidR="00AE43D5" w:rsidRPr="00AE317E">
        <w:rPr>
          <w:rFonts w:asciiTheme="minorBidi" w:hAnsiTheme="minorBidi"/>
        </w:rPr>
        <w:t xml:space="preserve"> Svizzera, perché </w:t>
      </w:r>
      <w:r w:rsidR="00AE317E">
        <w:rPr>
          <w:rFonts w:asciiTheme="minorBidi" w:hAnsiTheme="minorBidi"/>
        </w:rPr>
        <w:t>lì vive</w:t>
      </w:r>
      <w:r w:rsidR="00AE43D5" w:rsidRPr="00AE317E">
        <w:rPr>
          <w:rFonts w:asciiTheme="minorBidi" w:hAnsiTheme="minorBidi"/>
        </w:rPr>
        <w:t xml:space="preserve"> mio fratello con la sua famiglia</w:t>
      </w:r>
      <w:r w:rsidR="00D27872" w:rsidRPr="00AE317E">
        <w:rPr>
          <w:rFonts w:asciiTheme="minorBidi" w:hAnsiTheme="minorBidi"/>
        </w:rPr>
        <w:t>”</w:t>
      </w:r>
      <w:r w:rsidR="00AE317E">
        <w:rPr>
          <w:rFonts w:asciiTheme="minorBidi" w:hAnsiTheme="minorBidi"/>
        </w:rPr>
        <w:t xml:space="preserve">, racconta </w:t>
      </w:r>
      <w:proofErr w:type="spellStart"/>
      <w:r w:rsidR="00AE317E">
        <w:rPr>
          <w:rFonts w:asciiTheme="minorBidi" w:hAnsiTheme="minorBidi"/>
        </w:rPr>
        <w:t>Semere</w:t>
      </w:r>
      <w:proofErr w:type="spellEnd"/>
      <w:r w:rsidR="00AE317E">
        <w:rPr>
          <w:rFonts w:asciiTheme="minorBidi" w:hAnsiTheme="minorBidi"/>
        </w:rPr>
        <w:t>*,</w:t>
      </w:r>
      <w:r w:rsidR="00E466B1">
        <w:rPr>
          <w:rFonts w:asciiTheme="minorBidi" w:hAnsiTheme="minorBidi"/>
        </w:rPr>
        <w:t xml:space="preserve"> </w:t>
      </w:r>
      <w:r w:rsidR="004E6481">
        <w:rPr>
          <w:rFonts w:asciiTheme="minorBidi" w:hAnsiTheme="minorBidi"/>
        </w:rPr>
        <w:t>fuggito dall’Eritrea a poco più di vent’anni</w:t>
      </w:r>
      <w:r w:rsidR="00E466B1">
        <w:rPr>
          <w:rFonts w:asciiTheme="minorBidi" w:hAnsiTheme="minorBidi"/>
        </w:rPr>
        <w:t xml:space="preserve">. </w:t>
      </w:r>
    </w:p>
    <w:p w14:paraId="4788D379" w14:textId="77777777" w:rsidR="00AE317E" w:rsidRDefault="00D27872" w:rsidP="00086E43">
      <w:pPr>
        <w:spacing w:before="120" w:after="0" w:line="240" w:lineRule="exact"/>
        <w:rPr>
          <w:rFonts w:asciiTheme="minorBidi" w:hAnsiTheme="minorBidi"/>
        </w:rPr>
      </w:pPr>
      <w:r w:rsidRPr="00AE317E">
        <w:rPr>
          <w:rFonts w:asciiTheme="minorBidi" w:hAnsiTheme="minorBidi"/>
        </w:rPr>
        <w:t>“</w:t>
      </w:r>
      <w:r w:rsidR="00AE317E">
        <w:rPr>
          <w:rFonts w:asciiTheme="minorBidi" w:hAnsiTheme="minorBidi"/>
        </w:rPr>
        <w:t>Così, non a</w:t>
      </w:r>
      <w:r w:rsidR="00CD266C">
        <w:rPr>
          <w:rFonts w:asciiTheme="minorBidi" w:hAnsiTheme="minorBidi"/>
        </w:rPr>
        <w:t>ppena ho messo piede in Sicilia</w:t>
      </w:r>
      <w:r w:rsidR="00AE317E">
        <w:rPr>
          <w:rFonts w:asciiTheme="minorBidi" w:hAnsiTheme="minorBidi"/>
        </w:rPr>
        <w:t xml:space="preserve"> sono scappato. Ho preso il treno </w:t>
      </w:r>
      <w:r w:rsidR="004E6481">
        <w:rPr>
          <w:rFonts w:asciiTheme="minorBidi" w:hAnsiTheme="minorBidi"/>
        </w:rPr>
        <w:t>fino a</w:t>
      </w:r>
      <w:r w:rsidR="00E466B1">
        <w:rPr>
          <w:rFonts w:asciiTheme="minorBidi" w:hAnsiTheme="minorBidi"/>
        </w:rPr>
        <w:t xml:space="preserve"> Chiasso</w:t>
      </w:r>
      <w:r w:rsidR="004E6481">
        <w:rPr>
          <w:rFonts w:asciiTheme="minorBidi" w:hAnsiTheme="minorBidi"/>
        </w:rPr>
        <w:t xml:space="preserve"> e </w:t>
      </w:r>
      <w:r w:rsidR="00AE317E">
        <w:rPr>
          <w:rFonts w:asciiTheme="minorBidi" w:hAnsiTheme="minorBidi"/>
        </w:rPr>
        <w:t xml:space="preserve">ho chiesto asilo. Pensavo di aver fatto tutto nel modo giusto e invece…”. </w:t>
      </w:r>
    </w:p>
    <w:p w14:paraId="6725A305" w14:textId="77777777" w:rsidR="00D53C76" w:rsidRDefault="00E466B1" w:rsidP="00CD266C">
      <w:pPr>
        <w:spacing w:before="120" w:after="0" w:line="240" w:lineRule="exact"/>
        <w:rPr>
          <w:rFonts w:asciiTheme="minorBidi" w:hAnsiTheme="minorBidi"/>
        </w:rPr>
      </w:pPr>
      <w:r>
        <w:rPr>
          <w:rFonts w:asciiTheme="minorBidi" w:hAnsiTheme="minorBidi"/>
        </w:rPr>
        <w:t>Pochi mesi</w:t>
      </w:r>
      <w:r w:rsidR="00CD266C">
        <w:rPr>
          <w:rFonts w:asciiTheme="minorBidi" w:hAnsiTheme="minorBidi"/>
        </w:rPr>
        <w:t xml:space="preserve"> dopo</w:t>
      </w:r>
      <w:r>
        <w:rPr>
          <w:rFonts w:asciiTheme="minorBidi" w:hAnsiTheme="minorBidi"/>
        </w:rPr>
        <w:t>, nell’estate del 2015</w:t>
      </w:r>
      <w:r w:rsidR="00CD266C">
        <w:rPr>
          <w:rFonts w:asciiTheme="minorBidi" w:hAnsiTheme="minorBidi"/>
        </w:rPr>
        <w:t>, arriva</w:t>
      </w:r>
      <w:r>
        <w:rPr>
          <w:rFonts w:asciiTheme="minorBidi" w:hAnsiTheme="minorBidi"/>
        </w:rPr>
        <w:t xml:space="preserve"> la doccia fredda: </w:t>
      </w:r>
      <w:proofErr w:type="spellStart"/>
      <w:r w:rsidR="00BB0B2A">
        <w:rPr>
          <w:rFonts w:asciiTheme="minorBidi" w:hAnsiTheme="minorBidi"/>
        </w:rPr>
        <w:t>Semere</w:t>
      </w:r>
      <w:proofErr w:type="spellEnd"/>
      <w:r w:rsidR="00BB0B2A">
        <w:rPr>
          <w:rFonts w:asciiTheme="minorBidi" w:hAnsiTheme="minorBidi"/>
        </w:rPr>
        <w:t xml:space="preserve"> ha cinque giorni per lasciare il paese e tornare in Italia. </w:t>
      </w:r>
      <w:r>
        <w:rPr>
          <w:rFonts w:asciiTheme="minorBidi" w:hAnsiTheme="minorBidi"/>
        </w:rPr>
        <w:t>Di propria volontà o con la forza.</w:t>
      </w:r>
    </w:p>
    <w:p w14:paraId="29EBDD65" w14:textId="77777777" w:rsidR="00CD266C" w:rsidRDefault="00E466B1" w:rsidP="00747507">
      <w:pPr>
        <w:spacing w:before="120" w:after="0" w:line="240" w:lineRule="exact"/>
        <w:rPr>
          <w:rFonts w:asciiTheme="minorBidi" w:hAnsiTheme="minorBidi"/>
        </w:rPr>
      </w:pPr>
      <w:r>
        <w:rPr>
          <w:rFonts w:asciiTheme="minorBidi" w:hAnsiTheme="minorBidi"/>
        </w:rPr>
        <w:t xml:space="preserve">Come </w:t>
      </w:r>
      <w:proofErr w:type="spellStart"/>
      <w:r>
        <w:rPr>
          <w:rFonts w:asciiTheme="minorBidi" w:hAnsiTheme="minorBidi"/>
        </w:rPr>
        <w:t>Semere</w:t>
      </w:r>
      <w:proofErr w:type="spellEnd"/>
      <w:r>
        <w:rPr>
          <w:rFonts w:asciiTheme="minorBidi" w:hAnsiTheme="minorBidi"/>
        </w:rPr>
        <w:t xml:space="preserve">, sono migliaia ogni anno i </w:t>
      </w:r>
      <w:r w:rsidR="004E6481">
        <w:rPr>
          <w:rFonts w:asciiTheme="minorBidi" w:hAnsiTheme="minorBidi"/>
        </w:rPr>
        <w:t>migranti</w:t>
      </w:r>
      <w:r>
        <w:rPr>
          <w:rFonts w:asciiTheme="minorBidi" w:hAnsiTheme="minorBidi"/>
        </w:rPr>
        <w:t xml:space="preserve"> che la Svizzera vorrebbe </w:t>
      </w:r>
      <w:r w:rsidR="00CE7CDF">
        <w:rPr>
          <w:rFonts w:asciiTheme="minorBidi" w:hAnsiTheme="minorBidi"/>
        </w:rPr>
        <w:t xml:space="preserve">rinviare </w:t>
      </w:r>
      <w:r w:rsidR="00C82C80">
        <w:rPr>
          <w:rFonts w:asciiTheme="minorBidi" w:hAnsiTheme="minorBidi"/>
        </w:rPr>
        <w:t>nella Penisola</w:t>
      </w:r>
      <w:r w:rsidR="004E6481">
        <w:rPr>
          <w:rFonts w:asciiTheme="minorBidi" w:hAnsiTheme="minorBidi"/>
        </w:rPr>
        <w:t xml:space="preserve">. </w:t>
      </w:r>
      <w:r w:rsidR="00747507">
        <w:rPr>
          <w:rFonts w:asciiTheme="minorBidi" w:hAnsiTheme="minorBidi"/>
        </w:rPr>
        <w:t>Fin qui nulla di nuovo: i</w:t>
      </w:r>
      <w:r w:rsidR="00CD266C">
        <w:rPr>
          <w:rFonts w:asciiTheme="minorBidi" w:hAnsiTheme="minorBidi"/>
        </w:rPr>
        <w:t xml:space="preserve">l trattato di Dublino prevede infatti che le domande d’asilo siano </w:t>
      </w:r>
      <w:r w:rsidR="004E6481">
        <w:rPr>
          <w:rFonts w:asciiTheme="minorBidi" w:hAnsiTheme="minorBidi"/>
        </w:rPr>
        <w:t>esaminate dal primo paese di sbarco o di arrivo</w:t>
      </w:r>
      <w:r w:rsidR="00CD266C">
        <w:rPr>
          <w:rFonts w:asciiTheme="minorBidi" w:hAnsiTheme="minorBidi"/>
        </w:rPr>
        <w:t xml:space="preserve">. Geograficamente, dunque, l’Italia e la Grecia. </w:t>
      </w:r>
    </w:p>
    <w:p w14:paraId="589938B7" w14:textId="77777777" w:rsidR="00086E43" w:rsidRDefault="00086E43" w:rsidP="00976FC4">
      <w:pPr>
        <w:spacing w:before="120" w:after="0" w:line="240" w:lineRule="exact"/>
        <w:rPr>
          <w:rFonts w:asciiTheme="minorBidi" w:hAnsiTheme="minorBidi"/>
        </w:rPr>
      </w:pPr>
      <w:r>
        <w:rPr>
          <w:rFonts w:asciiTheme="minorBidi" w:hAnsiTheme="minorBidi"/>
        </w:rPr>
        <w:t xml:space="preserve">A sorprendere, tuttavia, è il fatto che nella stragrande maggioranza dei casi la Svizzera ha cercato di rimandare in Italia dei migranti che non erano mai stati schedati nella Penisola. In altre parole, le loro impronte digitali non </w:t>
      </w:r>
      <w:r w:rsidR="00976FC4">
        <w:rPr>
          <w:rFonts w:asciiTheme="minorBidi" w:hAnsiTheme="minorBidi"/>
        </w:rPr>
        <w:t>figuravano</w:t>
      </w:r>
      <w:r w:rsidR="00CD266C">
        <w:rPr>
          <w:rFonts w:asciiTheme="minorBidi" w:hAnsiTheme="minorBidi"/>
        </w:rPr>
        <w:t xml:space="preserve"> nella banca dati </w:t>
      </w:r>
      <w:commentRangeStart w:id="2"/>
      <w:proofErr w:type="spellStart"/>
      <w:r w:rsidR="00CD266C">
        <w:rPr>
          <w:rFonts w:asciiTheme="minorBidi" w:hAnsiTheme="minorBidi"/>
        </w:rPr>
        <w:t>Eurodac</w:t>
      </w:r>
      <w:commentRangeEnd w:id="2"/>
      <w:proofErr w:type="spellEnd"/>
      <w:r w:rsidR="0001189C">
        <w:rPr>
          <w:rStyle w:val="CommentReference"/>
        </w:rPr>
        <w:commentReference w:id="2"/>
      </w:r>
      <w:r w:rsidR="00CD266C">
        <w:rPr>
          <w:rFonts w:asciiTheme="minorBidi" w:hAnsiTheme="minorBidi"/>
        </w:rPr>
        <w:t>.</w:t>
      </w:r>
    </w:p>
    <w:p w14:paraId="0921BA32" w14:textId="77777777" w:rsidR="00C82C80" w:rsidRDefault="00976FC4" w:rsidP="00976FC4">
      <w:pPr>
        <w:spacing w:before="120" w:after="0" w:line="240" w:lineRule="exact"/>
        <w:rPr>
          <w:rFonts w:asciiTheme="minorBidi" w:hAnsiTheme="minorBidi"/>
        </w:rPr>
      </w:pPr>
      <w:r>
        <w:rPr>
          <w:rFonts w:asciiTheme="minorBidi" w:hAnsiTheme="minorBidi"/>
        </w:rPr>
        <w:t xml:space="preserve">Conforme alle regole comunitarie, la strategia adottata dalla Svizzera negli ultimi anni è però unica nel suo genere, per lo meno in queste proporzioni. </w:t>
      </w:r>
      <w:r w:rsidR="00086E43">
        <w:rPr>
          <w:rFonts w:asciiTheme="minorBidi" w:hAnsiTheme="minorBidi"/>
        </w:rPr>
        <w:t xml:space="preserve">Il grafico seguente mostra come solo </w:t>
      </w:r>
      <w:commentRangeStart w:id="3"/>
      <w:r w:rsidR="00C82C80">
        <w:rPr>
          <w:rFonts w:asciiTheme="minorBidi" w:hAnsiTheme="minorBidi"/>
        </w:rPr>
        <w:t xml:space="preserve">il </w:t>
      </w:r>
      <w:commentRangeEnd w:id="3"/>
      <w:r w:rsidR="003E37D1">
        <w:rPr>
          <w:rStyle w:val="CommentReference"/>
        </w:rPr>
        <w:commentReference w:id="3"/>
      </w:r>
      <w:r w:rsidR="00C82C80">
        <w:rPr>
          <w:rFonts w:asciiTheme="minorBidi" w:hAnsiTheme="minorBidi"/>
        </w:rPr>
        <w:t xml:space="preserve">30% delle domande di trasferimento depositate dalla Svizzera nel 2014 erano fondate su </w:t>
      </w:r>
      <w:proofErr w:type="spellStart"/>
      <w:r w:rsidR="00C82C80">
        <w:rPr>
          <w:rFonts w:asciiTheme="minorBidi" w:hAnsiTheme="minorBidi"/>
        </w:rPr>
        <w:t>Eurodac</w:t>
      </w:r>
      <w:proofErr w:type="spellEnd"/>
      <w:r w:rsidR="00C82C80">
        <w:rPr>
          <w:rFonts w:asciiTheme="minorBidi" w:hAnsiTheme="minorBidi"/>
        </w:rPr>
        <w:t>, contro il 70% di paesi come Austria e Germania.</w:t>
      </w:r>
    </w:p>
    <w:p w14:paraId="6DF0D159" w14:textId="7BEB733A" w:rsidR="00AE1509" w:rsidRPr="00AE1509" w:rsidRDefault="00AE1509" w:rsidP="00705C4B">
      <w:pPr>
        <w:pStyle w:val="NormalWeb"/>
        <w:spacing w:before="120" w:beforeAutospacing="0" w:after="0" w:afterAutospacing="0" w:line="240" w:lineRule="exact"/>
        <w:rPr>
          <w:lang w:val="fr-CH"/>
        </w:rPr>
      </w:pPr>
      <w:r w:rsidRPr="00AE1509">
        <w:rPr>
          <w:rFonts w:ascii="Arial" w:hAnsi="Arial" w:cs="Arial"/>
          <w:b/>
          <w:bCs/>
          <w:color w:val="000000"/>
          <w:sz w:val="22"/>
          <w:szCs w:val="22"/>
          <w:lang w:val="fr-CH"/>
        </w:rPr>
        <w:t xml:space="preserve">→      </w:t>
      </w:r>
      <w:r w:rsidRPr="00AE1509">
        <w:rPr>
          <w:rFonts w:ascii="Arial" w:hAnsi="Arial" w:cs="Arial"/>
          <w:b/>
          <w:bCs/>
          <w:color w:val="FF00FF"/>
          <w:sz w:val="22"/>
          <w:szCs w:val="22"/>
          <w:lang w:val="fr-CH"/>
        </w:rPr>
        <w:t xml:space="preserve">Graphique 1 : </w:t>
      </w:r>
      <w:r w:rsidR="00705C4B">
        <w:rPr>
          <w:rFonts w:ascii="Arial" w:hAnsi="Arial" w:cs="Arial"/>
          <w:color w:val="000000"/>
          <w:sz w:val="22"/>
          <w:szCs w:val="22"/>
          <w:lang w:val="fr-CH"/>
        </w:rPr>
        <w:t xml:space="preserve">% non </w:t>
      </w:r>
      <w:proofErr w:type="spellStart"/>
      <w:r w:rsidR="00705C4B">
        <w:rPr>
          <w:rFonts w:ascii="Arial" w:hAnsi="Arial" w:cs="Arial"/>
          <w:color w:val="000000"/>
          <w:sz w:val="22"/>
          <w:szCs w:val="22"/>
          <w:lang w:val="fr-CH"/>
        </w:rPr>
        <w:t>Eurodac</w:t>
      </w:r>
      <w:proofErr w:type="spellEnd"/>
      <w:r w:rsidR="00705C4B">
        <w:rPr>
          <w:rFonts w:ascii="Arial" w:hAnsi="Arial" w:cs="Arial"/>
          <w:color w:val="000000"/>
          <w:sz w:val="22"/>
          <w:szCs w:val="22"/>
          <w:lang w:val="fr-CH"/>
        </w:rPr>
        <w:t xml:space="preserve"> of </w:t>
      </w:r>
      <w:proofErr w:type="spellStart"/>
      <w:r w:rsidR="00705C4B">
        <w:rPr>
          <w:rFonts w:ascii="Arial" w:hAnsi="Arial" w:cs="Arial"/>
          <w:color w:val="000000"/>
          <w:sz w:val="22"/>
          <w:szCs w:val="22"/>
          <w:lang w:val="fr-CH"/>
        </w:rPr>
        <w:t>outgoing</w:t>
      </w:r>
      <w:proofErr w:type="spellEnd"/>
      <w:r w:rsidR="00705C4B">
        <w:rPr>
          <w:rFonts w:ascii="Arial" w:hAnsi="Arial" w:cs="Arial"/>
          <w:color w:val="000000"/>
          <w:sz w:val="22"/>
          <w:szCs w:val="22"/>
          <w:lang w:val="fr-CH"/>
        </w:rPr>
        <w:t xml:space="preserve"> </w:t>
      </w:r>
      <w:proofErr w:type="spellStart"/>
      <w:r w:rsidR="00705C4B">
        <w:rPr>
          <w:rFonts w:ascii="Arial" w:hAnsi="Arial" w:cs="Arial"/>
          <w:color w:val="000000"/>
          <w:sz w:val="22"/>
          <w:szCs w:val="22"/>
          <w:lang w:val="fr-CH"/>
        </w:rPr>
        <w:t>requests</w:t>
      </w:r>
      <w:proofErr w:type="spellEnd"/>
      <w:r w:rsidRPr="00AE1509">
        <w:rPr>
          <w:rFonts w:ascii="Arial" w:hAnsi="Arial" w:cs="Arial"/>
          <w:color w:val="000000"/>
          <w:sz w:val="22"/>
          <w:szCs w:val="22"/>
          <w:lang w:val="fr-CH"/>
        </w:rPr>
        <w:t xml:space="preserve"> (comparaison EU) </w:t>
      </w:r>
    </w:p>
    <w:p w14:paraId="38C70DE0" w14:textId="4791A028" w:rsidR="003E37D1" w:rsidRDefault="00565406" w:rsidP="00F26255">
      <w:pPr>
        <w:pStyle w:val="NormalWeb"/>
        <w:numPr>
          <w:ilvl w:val="0"/>
          <w:numId w:val="13"/>
        </w:numPr>
        <w:spacing w:before="120" w:beforeAutospacing="0" w:after="0" w:afterAutospacing="0" w:line="240" w:lineRule="exact"/>
        <w:rPr>
          <w:rStyle w:val="Hyperlink"/>
          <w:rFonts w:ascii="Arial" w:hAnsi="Arial" w:cs="Arial"/>
          <w:b/>
          <w:bCs/>
          <w:color w:val="1155CC"/>
          <w:sz w:val="22"/>
          <w:szCs w:val="22"/>
          <w:lang w:val="fr-CH"/>
        </w:rPr>
      </w:pPr>
      <w:r w:rsidRPr="00565406">
        <w:rPr>
          <w:rStyle w:val="Hyperlink"/>
          <w:rFonts w:ascii="Arial" w:hAnsi="Arial" w:cs="Arial"/>
          <w:b/>
          <w:bCs/>
          <w:color w:val="1155CC"/>
          <w:sz w:val="22"/>
          <w:szCs w:val="22"/>
          <w:lang w:val="fr-CH"/>
        </w:rPr>
        <w:t>https://interactive.swissinfo.ch/2016_11_08_dublinMess/nonEurodac_share_smallMultiples_FR.html</w:t>
      </w:r>
    </w:p>
    <w:p w14:paraId="476C1AC6" w14:textId="51CBBD3E" w:rsidR="003E37D1" w:rsidRDefault="00E8691D" w:rsidP="00114680">
      <w:pPr>
        <w:pStyle w:val="NormalWeb"/>
        <w:numPr>
          <w:ilvl w:val="0"/>
          <w:numId w:val="13"/>
        </w:numPr>
        <w:spacing w:before="120" w:beforeAutospacing="0" w:after="0" w:afterAutospacing="0" w:line="240" w:lineRule="exact"/>
        <w:rPr>
          <w:lang w:val="fr-CH"/>
        </w:rPr>
      </w:pPr>
      <w:hyperlink r:id="rId8" w:anchor="gid=1814700066" w:history="1">
        <w:r w:rsidR="00CD27AA" w:rsidRPr="00F644B2">
          <w:rPr>
            <w:rStyle w:val="Hyperlink"/>
            <w:lang w:val="fr-CH"/>
          </w:rPr>
          <w:t>https://docs.google.com/spreadsheets/d/1bEE212dY-YXzZj7F1zOgQsFE7hbafmzLVw79LXG4Hqw/edit#gid=1814700066</w:t>
        </w:r>
      </w:hyperlink>
    </w:p>
    <w:p w14:paraId="70D1AA82" w14:textId="77777777" w:rsidR="00114680" w:rsidRDefault="00114680" w:rsidP="00565406">
      <w:pPr>
        <w:pStyle w:val="NormalWeb"/>
        <w:spacing w:before="120" w:beforeAutospacing="0" w:after="0" w:afterAutospacing="0" w:line="240" w:lineRule="exact"/>
        <w:ind w:left="720"/>
        <w:rPr>
          <w:lang w:val="fr-CH"/>
        </w:rPr>
      </w:pPr>
    </w:p>
    <w:p w14:paraId="67FFEEB4" w14:textId="77777777" w:rsidR="00AE1509" w:rsidRDefault="00AE1509" w:rsidP="00086E43">
      <w:pPr>
        <w:spacing w:before="120" w:after="0" w:line="240" w:lineRule="exact"/>
        <w:rPr>
          <w:rFonts w:asciiTheme="minorBidi" w:hAnsiTheme="minorBidi"/>
          <w:sz w:val="24"/>
          <w:szCs w:val="24"/>
          <w:lang w:val="fr-CH"/>
        </w:rPr>
      </w:pPr>
    </w:p>
    <w:p w14:paraId="607562C7" w14:textId="77777777" w:rsidR="00AE1509" w:rsidRPr="00AE1509" w:rsidRDefault="00AE1509" w:rsidP="00114680">
      <w:pPr>
        <w:spacing w:before="120" w:after="0" w:line="240" w:lineRule="exact"/>
        <w:outlineLvl w:val="0"/>
        <w:rPr>
          <w:rFonts w:asciiTheme="minorBidi" w:hAnsiTheme="minorBidi"/>
          <w:b/>
          <w:bCs/>
        </w:rPr>
      </w:pPr>
      <w:r w:rsidRPr="00AE1509">
        <w:rPr>
          <w:rFonts w:asciiTheme="minorBidi" w:hAnsiTheme="minorBidi"/>
          <w:b/>
          <w:bCs/>
        </w:rPr>
        <w:t xml:space="preserve">Una pratica legale, ma poco solidale </w:t>
      </w:r>
    </w:p>
    <w:p w14:paraId="125B6202" w14:textId="77777777" w:rsidR="001B6510" w:rsidRDefault="001B6510" w:rsidP="007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sembra aver inasprito la sua pratica a partire dal 2012, </w:t>
      </w:r>
      <w:r w:rsidR="00747507">
        <w:rPr>
          <w:rFonts w:asciiTheme="minorBidi" w:eastAsia="Times New Roman" w:hAnsiTheme="minorBidi"/>
        </w:rPr>
        <w:t xml:space="preserve">inseguito alla Primavera araba e all’importante afflusso </w:t>
      </w:r>
      <w:r>
        <w:rPr>
          <w:rFonts w:asciiTheme="minorBidi" w:eastAsia="Times New Roman" w:hAnsiTheme="minorBidi"/>
        </w:rPr>
        <w:t xml:space="preserve">di migranti </w:t>
      </w:r>
      <w:r w:rsidR="00747507">
        <w:rPr>
          <w:rFonts w:asciiTheme="minorBidi" w:eastAsia="Times New Roman" w:hAnsiTheme="minorBidi"/>
        </w:rPr>
        <w:t xml:space="preserve">provenienti soprattutto dalla </w:t>
      </w:r>
      <w:proofErr w:type="spellStart"/>
      <w:r w:rsidR="00747507">
        <w:rPr>
          <w:rFonts w:asciiTheme="minorBidi" w:eastAsia="Times New Roman" w:hAnsiTheme="minorBidi"/>
        </w:rPr>
        <w:t>Tunisa</w:t>
      </w:r>
      <w:proofErr w:type="spellEnd"/>
      <w:r>
        <w:rPr>
          <w:rFonts w:asciiTheme="minorBidi" w:eastAsia="Times New Roman" w:hAnsiTheme="minorBidi"/>
        </w:rPr>
        <w:t xml:space="preserve">. All’epoca l’Italia era infatti stata accusata di non registrare i profughi e perfino di facilitare il loro viaggio verso nord. La Svizzera è dunque passata al contrattacco? </w:t>
      </w:r>
    </w:p>
    <w:p w14:paraId="56CBA7EA" w14:textId="77777777" w:rsidR="00CF4717" w:rsidRDefault="00CF4717" w:rsidP="001B6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Contattata, la Segreteria di Stato della migrazione </w:t>
      </w:r>
      <w:r w:rsidR="001B6510">
        <w:rPr>
          <w:rFonts w:asciiTheme="minorBidi" w:eastAsia="Times New Roman" w:hAnsiTheme="minorBidi"/>
        </w:rPr>
        <w:t xml:space="preserve">(SEM) </w:t>
      </w:r>
      <w:r>
        <w:rPr>
          <w:rFonts w:asciiTheme="minorBidi" w:eastAsia="Times New Roman" w:hAnsiTheme="minorBidi"/>
        </w:rPr>
        <w:t xml:space="preserve">si è limitata a rispondere per iscritto che la “Svizzera applica in modo conseguente la normativa Dublino” </w:t>
      </w:r>
      <w:r w:rsidR="001B6510">
        <w:rPr>
          <w:rFonts w:asciiTheme="minorBidi" w:eastAsia="Times New Roman" w:hAnsiTheme="minorBidi"/>
        </w:rPr>
        <w:t>e che non è stata emanata alcuna direttiva in questo senso. In mancanza di un riscontro in</w:t>
      </w:r>
      <w:r>
        <w:rPr>
          <w:rFonts w:asciiTheme="minorBidi" w:eastAsia="Times New Roman" w:hAnsiTheme="minorBidi"/>
        </w:rPr>
        <w:t xml:space="preserve"> </w:t>
      </w:r>
      <w:proofErr w:type="spellStart"/>
      <w:r>
        <w:rPr>
          <w:rFonts w:asciiTheme="minorBidi" w:eastAsia="Times New Roman" w:hAnsiTheme="minorBidi"/>
        </w:rPr>
        <w:t>Eurodac</w:t>
      </w:r>
      <w:proofErr w:type="spellEnd"/>
      <w:r>
        <w:rPr>
          <w:rFonts w:asciiTheme="minorBidi" w:eastAsia="Times New Roman" w:hAnsiTheme="minorBidi"/>
        </w:rPr>
        <w:t xml:space="preserve">, le autorità possono basarsi su altri indizi “coerenti, verificabili e sufficientemente dettagliati”, </w:t>
      </w:r>
      <w:r w:rsidR="001B6510">
        <w:rPr>
          <w:rFonts w:asciiTheme="minorBidi" w:eastAsia="Times New Roman" w:hAnsiTheme="minorBidi"/>
        </w:rPr>
        <w:t xml:space="preserve">fa ancora sapere la SEM </w:t>
      </w:r>
      <w:r>
        <w:rPr>
          <w:rFonts w:asciiTheme="minorBidi" w:eastAsia="Times New Roman" w:hAnsiTheme="minorBidi"/>
        </w:rPr>
        <w:t xml:space="preserve">senza però precisare quali. </w:t>
      </w:r>
    </w:p>
    <w:p w14:paraId="5DF596E5" w14:textId="77777777" w:rsidR="00747507" w:rsidRDefault="00CF4717" w:rsidP="006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Professore di geografia umana all’Università di Neuchâtel, Etienne </w:t>
      </w:r>
      <w:proofErr w:type="spellStart"/>
      <w:r>
        <w:rPr>
          <w:rFonts w:asciiTheme="minorBidi" w:eastAsia="Times New Roman" w:hAnsiTheme="minorBidi"/>
        </w:rPr>
        <w:t>Piguet</w:t>
      </w:r>
      <w:proofErr w:type="spellEnd"/>
      <w:r>
        <w:rPr>
          <w:rFonts w:asciiTheme="minorBidi" w:eastAsia="Times New Roman" w:hAnsiTheme="minorBidi"/>
        </w:rPr>
        <w:t xml:space="preserve"> </w:t>
      </w:r>
      <w:commentRangeStart w:id="4"/>
      <w:r>
        <w:rPr>
          <w:rFonts w:asciiTheme="minorBidi" w:eastAsia="Times New Roman" w:hAnsiTheme="minorBidi"/>
        </w:rPr>
        <w:t xml:space="preserve">ricorda che prima dell’introduzione di </w:t>
      </w:r>
      <w:proofErr w:type="spellStart"/>
      <w:r>
        <w:rPr>
          <w:rFonts w:asciiTheme="minorBidi" w:eastAsia="Times New Roman" w:hAnsiTheme="minorBidi"/>
        </w:rPr>
        <w:t>Eurodac</w:t>
      </w:r>
      <w:proofErr w:type="spellEnd"/>
      <w:r>
        <w:rPr>
          <w:rFonts w:asciiTheme="minorBidi" w:eastAsia="Times New Roman" w:hAnsiTheme="minorBidi"/>
        </w:rPr>
        <w:t xml:space="preserve">, le autorità potevano verificare la provenienza dei migranti frugando ad esempio nelle tasche alla ricerca di scontrini o biglietti dei pullman </w:t>
      </w:r>
      <w:r w:rsidR="00747507">
        <w:rPr>
          <w:rFonts w:asciiTheme="minorBidi" w:eastAsia="Times New Roman" w:hAnsiTheme="minorBidi"/>
        </w:rPr>
        <w:t>a riprova del loro passaggio dall’Italia</w:t>
      </w:r>
      <w:r>
        <w:rPr>
          <w:rFonts w:asciiTheme="minorBidi" w:eastAsia="Times New Roman" w:hAnsiTheme="minorBidi"/>
        </w:rPr>
        <w:t>. Un’indagine vecchio stile, insomma</w:t>
      </w:r>
      <w:r w:rsidR="00CA1033">
        <w:rPr>
          <w:rFonts w:asciiTheme="minorBidi" w:eastAsia="Times New Roman" w:hAnsiTheme="minorBidi"/>
        </w:rPr>
        <w:t xml:space="preserve">. </w:t>
      </w:r>
      <w:commentRangeEnd w:id="4"/>
      <w:r w:rsidR="00F84E2A">
        <w:rPr>
          <w:rStyle w:val="CommentReference"/>
        </w:rPr>
        <w:commentReference w:id="4"/>
      </w:r>
      <w:r w:rsidR="00747507">
        <w:rPr>
          <w:rFonts w:asciiTheme="minorBidi" w:eastAsia="Times New Roman" w:hAnsiTheme="minorBidi"/>
        </w:rPr>
        <w:t>La strategia adottata dalla Svizzera non stupisce l’esperto di asilo, ma le proporzioni assunti sono per lo meno “interessanti”</w:t>
      </w:r>
      <w:r w:rsidR="00656775">
        <w:rPr>
          <w:rFonts w:asciiTheme="minorBidi" w:eastAsia="Times New Roman" w:hAnsiTheme="minorBidi"/>
        </w:rPr>
        <w:t>,</w:t>
      </w:r>
      <w:r w:rsidR="00747507">
        <w:rPr>
          <w:rFonts w:asciiTheme="minorBidi" w:eastAsia="Times New Roman" w:hAnsiTheme="minorBidi"/>
        </w:rPr>
        <w:t xml:space="preserve"> “testimoniano le falle nel sistema di Dublino</w:t>
      </w:r>
      <w:r w:rsidR="00656775">
        <w:rPr>
          <w:rFonts w:asciiTheme="minorBidi" w:eastAsia="Times New Roman" w:hAnsiTheme="minorBidi"/>
        </w:rPr>
        <w:t xml:space="preserve">, già di per sé poco solidale”. </w:t>
      </w:r>
    </w:p>
    <w:p w14:paraId="31AAB5B2" w14:textId="77777777" w:rsidR="006E3CFF" w:rsidRDefault="006E3CFF" w:rsidP="006E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commentRangeStart w:id="5"/>
      <w:r>
        <w:rPr>
          <w:rFonts w:asciiTheme="minorBidi" w:eastAsia="Times New Roman" w:hAnsiTheme="minorBidi"/>
        </w:rPr>
        <w:lastRenderedPageBreak/>
        <w:t xml:space="preserve">Più categorica, la giurista di Amnesty International Denise Graf accusa la Svizzera di sfruttare Dublino come strumento dissuasivo, soprattutto nei confronti di alcune popolazioni di migranti, come gli eritrei. </w:t>
      </w:r>
      <w:commentRangeEnd w:id="5"/>
      <w:r w:rsidR="00B561BB">
        <w:rPr>
          <w:rStyle w:val="CommentReference"/>
        </w:rPr>
        <w:commentReference w:id="5"/>
      </w:r>
    </w:p>
    <w:p w14:paraId="7D0933B8" w14:textId="77777777" w:rsidR="00747507" w:rsidRDefault="006A2A4A" w:rsidP="007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La Svizzera è </w:t>
      </w:r>
      <w:r w:rsidR="00747507">
        <w:rPr>
          <w:rFonts w:asciiTheme="minorBidi" w:eastAsia="Times New Roman" w:hAnsiTheme="minorBidi"/>
        </w:rPr>
        <w:t xml:space="preserve">d’altronde </w:t>
      </w:r>
      <w:r>
        <w:rPr>
          <w:rFonts w:asciiTheme="minorBidi" w:eastAsia="Times New Roman" w:hAnsiTheme="minorBidi"/>
        </w:rPr>
        <w:t xml:space="preserve">nota </w:t>
      </w:r>
      <w:r w:rsidR="00747507">
        <w:rPr>
          <w:rFonts w:asciiTheme="minorBidi" w:eastAsia="Times New Roman" w:hAnsiTheme="minorBidi"/>
        </w:rPr>
        <w:t xml:space="preserve">in Europa </w:t>
      </w:r>
      <w:r>
        <w:rPr>
          <w:rFonts w:asciiTheme="minorBidi" w:eastAsia="Times New Roman" w:hAnsiTheme="minorBidi"/>
        </w:rPr>
        <w:t xml:space="preserve">per la sua applicazione rigorosa degli accordi di Dublino, dai quali ha spesso tratto vantaggio. </w:t>
      </w:r>
      <w:r w:rsidR="00747507">
        <w:rPr>
          <w:rFonts w:asciiTheme="minorBidi" w:eastAsia="Times New Roman" w:hAnsiTheme="minorBidi"/>
        </w:rPr>
        <w:t xml:space="preserve">Negli ultimi anni figura in testa alla classifica europea dei paesi col più alto numero di domande di trasferimento di migranti, seconda solo alla Germania. </w:t>
      </w:r>
      <w:r w:rsidR="00747507" w:rsidRPr="00656775">
        <w:rPr>
          <w:rFonts w:asciiTheme="minorBidi" w:eastAsia="Times New Roman" w:hAnsiTheme="minorBidi"/>
          <w:highlight w:val="yellow"/>
        </w:rPr>
        <w:t xml:space="preserve">Soltanto che il paese di Angela </w:t>
      </w:r>
      <w:proofErr w:type="spellStart"/>
      <w:r w:rsidR="00747507" w:rsidRPr="00656775">
        <w:rPr>
          <w:rFonts w:asciiTheme="minorBidi" w:eastAsia="Times New Roman" w:hAnsiTheme="minorBidi"/>
          <w:highlight w:val="yellow"/>
        </w:rPr>
        <w:t>Merkel</w:t>
      </w:r>
      <w:proofErr w:type="spellEnd"/>
      <w:r w:rsidR="00747507" w:rsidRPr="00656775">
        <w:rPr>
          <w:rFonts w:asciiTheme="minorBidi" w:eastAsia="Times New Roman" w:hAnsiTheme="minorBidi"/>
          <w:highlight w:val="yellow"/>
        </w:rPr>
        <w:t xml:space="preserve"> ha ricevuto oltre un milione di domande d’asilo nel 2015, </w:t>
      </w:r>
      <w:commentRangeStart w:id="6"/>
      <w:r w:rsidR="00747507" w:rsidRPr="00656775">
        <w:rPr>
          <w:rFonts w:asciiTheme="minorBidi" w:eastAsia="Times New Roman" w:hAnsiTheme="minorBidi"/>
          <w:highlight w:val="yellow"/>
        </w:rPr>
        <w:t>contro le circa 40'000 della Svizzera.</w:t>
      </w:r>
      <w:r w:rsidR="00747507">
        <w:rPr>
          <w:rFonts w:asciiTheme="minorBidi" w:eastAsia="Times New Roman" w:hAnsiTheme="minorBidi"/>
        </w:rPr>
        <w:t xml:space="preserve"> </w:t>
      </w:r>
      <w:commentRangeEnd w:id="6"/>
      <w:r w:rsidR="007D4210">
        <w:rPr>
          <w:rStyle w:val="CommentReference"/>
        </w:rPr>
        <w:commentReference w:id="6"/>
      </w:r>
    </w:p>
    <w:p w14:paraId="651213AD" w14:textId="77777777" w:rsidR="00526E68" w:rsidRPr="00526E68" w:rsidRDefault="00526E68" w:rsidP="00526E68">
      <w:pPr>
        <w:spacing w:after="0" w:line="240" w:lineRule="auto"/>
        <w:rPr>
          <w:rFonts w:ascii="Times New Roman" w:eastAsia="Times New Roman" w:hAnsi="Times New Roman" w:cs="Times New Roman"/>
          <w:sz w:val="24"/>
          <w:szCs w:val="24"/>
        </w:rPr>
      </w:pPr>
    </w:p>
    <w:p w14:paraId="0189BB2E" w14:textId="77777777" w:rsidR="00526E68" w:rsidRPr="00526E68" w:rsidRDefault="00526E68" w:rsidP="00526E68">
      <w:pPr>
        <w:spacing w:after="0" w:line="240" w:lineRule="auto"/>
        <w:rPr>
          <w:rFonts w:ascii="Times New Roman" w:eastAsia="Times New Roman" w:hAnsi="Times New Roman" w:cs="Times New Roman"/>
          <w:sz w:val="24"/>
          <w:szCs w:val="24"/>
          <w:lang w:val="en-US"/>
        </w:rPr>
      </w:pPr>
      <w:commentRangeStart w:id="7"/>
      <w:r w:rsidRPr="00526E68">
        <w:rPr>
          <w:rFonts w:ascii="Arial" w:eastAsia="Times New Roman" w:hAnsi="Arial" w:cs="Arial"/>
          <w:b/>
          <w:bCs/>
          <w:color w:val="000000"/>
          <w:lang w:val="en-US"/>
        </w:rPr>
        <w:t xml:space="preserve">→      </w:t>
      </w:r>
      <w:proofErr w:type="spellStart"/>
      <w:r w:rsidRPr="00526E68">
        <w:rPr>
          <w:rFonts w:ascii="Arial" w:eastAsia="Times New Roman" w:hAnsi="Arial" w:cs="Arial"/>
          <w:b/>
          <w:bCs/>
          <w:color w:val="FF00FF"/>
          <w:lang w:val="en-US"/>
        </w:rPr>
        <w:t>Graphique</w:t>
      </w:r>
      <w:proofErr w:type="spellEnd"/>
      <w:r w:rsidRPr="00526E68">
        <w:rPr>
          <w:rFonts w:ascii="Arial" w:eastAsia="Times New Roman" w:hAnsi="Arial" w:cs="Arial"/>
          <w:b/>
          <w:bCs/>
          <w:color w:val="FF00FF"/>
          <w:lang w:val="en-US"/>
        </w:rPr>
        <w:t xml:space="preserve"> </w:t>
      </w:r>
      <w:proofErr w:type="gramStart"/>
      <w:r w:rsidRPr="00526E68">
        <w:rPr>
          <w:rFonts w:ascii="Arial" w:eastAsia="Times New Roman" w:hAnsi="Arial" w:cs="Arial"/>
          <w:b/>
          <w:bCs/>
          <w:color w:val="FF00FF"/>
          <w:lang w:val="en-US"/>
        </w:rPr>
        <w:t>2 :</w:t>
      </w:r>
      <w:proofErr w:type="gramEnd"/>
      <w:r w:rsidRPr="00526E68">
        <w:rPr>
          <w:rFonts w:ascii="Arial" w:eastAsia="Times New Roman" w:hAnsi="Arial" w:cs="Arial"/>
          <w:b/>
          <w:bCs/>
          <w:color w:val="FF00FF"/>
          <w:lang w:val="en-US"/>
        </w:rPr>
        <w:t xml:space="preserve"> </w:t>
      </w:r>
      <w:r w:rsidRPr="00526E68">
        <w:rPr>
          <w:rFonts w:ascii="Arial" w:eastAsia="Times New Roman" w:hAnsi="Arial" w:cs="Arial"/>
          <w:color w:val="000000"/>
          <w:lang w:val="en-US"/>
        </w:rPr>
        <w:t>Total number of outgoing requests over time</w:t>
      </w:r>
      <w:commentRangeEnd w:id="7"/>
      <w:r w:rsidR="00946052">
        <w:rPr>
          <w:rStyle w:val="CommentReference"/>
        </w:rPr>
        <w:commentReference w:id="7"/>
      </w:r>
    </w:p>
    <w:p w14:paraId="2E44F18F" w14:textId="77777777" w:rsidR="00291DFD" w:rsidRDefault="00291DFD" w:rsidP="00526E68">
      <w:pPr>
        <w:spacing w:after="0" w:line="240" w:lineRule="auto"/>
      </w:pPr>
    </w:p>
    <w:p w14:paraId="162F5D48" w14:textId="4FD10EEB" w:rsidR="00F26255" w:rsidRDefault="00E8691D" w:rsidP="00F26255">
      <w:pPr>
        <w:pStyle w:val="ListParagraph"/>
        <w:numPr>
          <w:ilvl w:val="0"/>
          <w:numId w:val="14"/>
        </w:numPr>
        <w:spacing w:after="0" w:line="240" w:lineRule="auto"/>
        <w:rPr>
          <w:rFonts w:ascii="Arial" w:eastAsia="Times New Roman" w:hAnsi="Arial" w:cs="Arial"/>
          <w:b/>
          <w:bCs/>
          <w:color w:val="1155CC"/>
          <w:u w:val="single"/>
        </w:rPr>
      </w:pPr>
      <w:hyperlink r:id="rId9" w:history="1">
        <w:r w:rsidR="00F26255" w:rsidRPr="00F26255">
          <w:rPr>
            <w:rStyle w:val="Hyperlink"/>
            <w:rFonts w:ascii="Arial" w:eastAsia="Times New Roman" w:hAnsi="Arial" w:cs="Arial"/>
            <w:b/>
            <w:bCs/>
          </w:rPr>
          <w:t>https://interactive.swissinfo.ch/2016_11_08_dublinMess/streamgraph_FR.html</w:t>
        </w:r>
      </w:hyperlink>
    </w:p>
    <w:p w14:paraId="0773E135" w14:textId="6573D680" w:rsidR="00946052" w:rsidRPr="00946052" w:rsidRDefault="00946052" w:rsidP="00F26255">
      <w:pPr>
        <w:pStyle w:val="ListParagraph"/>
        <w:numPr>
          <w:ilvl w:val="0"/>
          <w:numId w:val="14"/>
        </w:numPr>
        <w:spacing w:after="0" w:line="240" w:lineRule="auto"/>
        <w:rPr>
          <w:rFonts w:ascii="Arial" w:eastAsia="Times New Roman" w:hAnsi="Arial" w:cs="Arial"/>
          <w:color w:val="1155CC"/>
          <w:u w:val="single"/>
        </w:rPr>
      </w:pPr>
      <w:r w:rsidRPr="00946052">
        <w:rPr>
          <w:rFonts w:ascii="Arial" w:eastAsia="Times New Roman" w:hAnsi="Arial" w:cs="Arial"/>
          <w:color w:val="1155CC"/>
          <w:u w:val="single"/>
        </w:rPr>
        <w:t>https://docs.google.com/spreadsheets/d/1ENRXyZUha2f1HAjkqqddyiYchOMYnrEQOTldVeWWoTc/edit#gid=1814700066</w:t>
      </w:r>
    </w:p>
    <w:p w14:paraId="75EC79B8" w14:textId="77777777" w:rsidR="00F26255" w:rsidRPr="00F26255" w:rsidRDefault="00F26255" w:rsidP="00526E68">
      <w:pPr>
        <w:spacing w:after="0" w:line="240" w:lineRule="auto"/>
        <w:rPr>
          <w:rFonts w:ascii="Arial" w:eastAsia="Times New Roman" w:hAnsi="Arial" w:cs="Arial"/>
          <w:color w:val="1155CC"/>
          <w:u w:val="single"/>
        </w:rPr>
      </w:pPr>
    </w:p>
    <w:p w14:paraId="3FFB5062" w14:textId="77777777" w:rsidR="00526E68" w:rsidRPr="00F26255" w:rsidRDefault="00526E68" w:rsidP="00526E68">
      <w:pPr>
        <w:spacing w:after="0" w:line="240" w:lineRule="auto"/>
        <w:rPr>
          <w:rFonts w:ascii="Times New Roman" w:eastAsia="Times New Roman" w:hAnsi="Times New Roman" w:cs="Times New Roman"/>
          <w:sz w:val="24"/>
          <w:szCs w:val="24"/>
        </w:rPr>
      </w:pPr>
    </w:p>
    <w:p w14:paraId="2747900A" w14:textId="77777777" w:rsidR="00747507" w:rsidRPr="00AE1509" w:rsidRDefault="00656775" w:rsidP="00114680">
      <w:pPr>
        <w:spacing w:before="120" w:after="0" w:line="240" w:lineRule="exact"/>
        <w:outlineLvl w:val="0"/>
        <w:rPr>
          <w:rFonts w:asciiTheme="minorBidi" w:hAnsiTheme="minorBidi"/>
          <w:b/>
          <w:bCs/>
        </w:rPr>
      </w:pPr>
      <w:r>
        <w:rPr>
          <w:rFonts w:asciiTheme="minorBidi" w:hAnsiTheme="minorBidi"/>
          <w:b/>
          <w:bCs/>
        </w:rPr>
        <w:t>Niente impronte? L’Italia dice ‘no’</w:t>
      </w:r>
    </w:p>
    <w:p w14:paraId="7F6D95E9" w14:textId="77777777" w:rsidR="00656775" w:rsidRDefault="00656775" w:rsidP="006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rPr>
      </w:pPr>
      <w:r>
        <w:rPr>
          <w:rFonts w:asciiTheme="minorBidi" w:eastAsia="Times New Roman" w:hAnsiTheme="minorBidi"/>
        </w:rPr>
        <w:t xml:space="preserve">Come ha reagito l’Italia di fronte alle richieste elvetiche? Cosa i rispettivi ministri o dipartimenti si siano detti dietro le quinte non è dato a sapere. Le cifre di </w:t>
      </w:r>
      <w:proofErr w:type="spellStart"/>
      <w:r>
        <w:rPr>
          <w:rFonts w:asciiTheme="minorBidi" w:eastAsia="Times New Roman" w:hAnsiTheme="minorBidi"/>
        </w:rPr>
        <w:t>Eurostat</w:t>
      </w:r>
      <w:proofErr w:type="spellEnd"/>
      <w:r>
        <w:rPr>
          <w:rFonts w:asciiTheme="minorBidi" w:eastAsia="Times New Roman" w:hAnsiTheme="minorBidi"/>
        </w:rPr>
        <w:t xml:space="preserve"> mostrano però una possibile correlazione: le risposte negative dell’Italia sono infatti cresciute in modo singolarmente analogo a quelle delle domande di trasferimento della Svizzera non basate su </w:t>
      </w:r>
      <w:proofErr w:type="spellStart"/>
      <w:r>
        <w:rPr>
          <w:rFonts w:asciiTheme="minorBidi" w:eastAsia="Times New Roman" w:hAnsiTheme="minorBidi"/>
        </w:rPr>
        <w:t>Eurodac</w:t>
      </w:r>
      <w:proofErr w:type="spellEnd"/>
      <w:r>
        <w:rPr>
          <w:rFonts w:asciiTheme="minorBidi" w:eastAsia="Times New Roman" w:hAnsiTheme="minorBidi"/>
        </w:rPr>
        <w:t>.</w:t>
      </w:r>
    </w:p>
    <w:p w14:paraId="2A1D1A62" w14:textId="77777777" w:rsidR="00656775" w:rsidRPr="00526E68" w:rsidRDefault="00656775" w:rsidP="00656775">
      <w:pPr>
        <w:spacing w:after="0" w:line="240" w:lineRule="auto"/>
        <w:rPr>
          <w:rFonts w:ascii="Times New Roman" w:eastAsia="Times New Roman" w:hAnsi="Times New Roman" w:cs="Times New Roman"/>
          <w:sz w:val="24"/>
          <w:szCs w:val="24"/>
        </w:rPr>
      </w:pPr>
    </w:p>
    <w:p w14:paraId="3989FC7E" w14:textId="77777777" w:rsidR="00656775" w:rsidRPr="00656775" w:rsidRDefault="00656775" w:rsidP="00656775">
      <w:pPr>
        <w:spacing w:after="0" w:line="240" w:lineRule="auto"/>
        <w:rPr>
          <w:rFonts w:ascii="Times New Roman" w:eastAsia="Times New Roman" w:hAnsi="Times New Roman" w:cs="Times New Roman"/>
          <w:sz w:val="24"/>
          <w:szCs w:val="24"/>
          <w:lang w:val="fr-CH"/>
        </w:rPr>
      </w:pPr>
      <w:r w:rsidRPr="00656775">
        <w:rPr>
          <w:rFonts w:ascii="Arial" w:eastAsia="Times New Roman" w:hAnsi="Arial" w:cs="Arial"/>
          <w:b/>
          <w:bCs/>
          <w:color w:val="000000"/>
          <w:lang w:val="fr-CH"/>
        </w:rPr>
        <w:t xml:space="preserve">→      </w:t>
      </w:r>
      <w:r w:rsidRPr="00656775">
        <w:rPr>
          <w:rFonts w:ascii="Arial" w:eastAsia="Times New Roman" w:hAnsi="Arial" w:cs="Arial"/>
          <w:b/>
          <w:bCs/>
          <w:color w:val="FF00FF"/>
          <w:lang w:val="fr-CH"/>
        </w:rPr>
        <w:t xml:space="preserve">Graphique 4 : </w:t>
      </w:r>
      <w:r w:rsidRPr="00656775">
        <w:rPr>
          <w:rFonts w:ascii="Arial" w:eastAsia="Times New Roman" w:hAnsi="Arial" w:cs="Arial"/>
          <w:color w:val="000000"/>
          <w:lang w:val="fr-CH"/>
        </w:rPr>
        <w:t xml:space="preserve">Taux de refus </w:t>
      </w:r>
    </w:p>
    <w:p w14:paraId="087E982D" w14:textId="4A990CFC" w:rsidR="00366B7B" w:rsidRDefault="00E8691D" w:rsidP="00366B7B">
      <w:pPr>
        <w:spacing w:after="0" w:line="240" w:lineRule="auto"/>
        <w:rPr>
          <w:rFonts w:ascii="Arial" w:eastAsia="Times New Roman" w:hAnsi="Arial" w:cs="Arial"/>
          <w:b/>
          <w:bCs/>
          <w:color w:val="1155CC"/>
          <w:u w:val="single"/>
          <w:lang w:val="fr-CH"/>
        </w:rPr>
      </w:pPr>
      <w:hyperlink r:id="rId10" w:history="1">
        <w:r w:rsidR="00366B7B" w:rsidRPr="00705C4B">
          <w:rPr>
            <w:rStyle w:val="Hyperlink"/>
            <w:rFonts w:ascii="Arial" w:eastAsia="Times New Roman" w:hAnsi="Arial" w:cs="Arial"/>
            <w:b/>
            <w:bCs/>
            <w:lang w:val="fr-FR"/>
          </w:rPr>
          <w:t>//datawrapper.dwcdn.net/</w:t>
        </w:r>
        <w:proofErr w:type="spellStart"/>
        <w:r w:rsidR="00366B7B" w:rsidRPr="00705C4B">
          <w:rPr>
            <w:rStyle w:val="Hyperlink"/>
            <w:rFonts w:ascii="Arial" w:eastAsia="Times New Roman" w:hAnsi="Arial" w:cs="Arial"/>
            <w:b/>
            <w:bCs/>
            <w:lang w:val="fr-FR"/>
          </w:rPr>
          <w:t>cvpOb</w:t>
        </w:r>
        <w:proofErr w:type="spellEnd"/>
        <w:r w:rsidR="00366B7B" w:rsidRPr="00705C4B">
          <w:rPr>
            <w:rStyle w:val="Hyperlink"/>
            <w:rFonts w:ascii="Arial" w:eastAsia="Times New Roman" w:hAnsi="Arial" w:cs="Arial"/>
            <w:b/>
            <w:bCs/>
            <w:lang w:val="fr-FR"/>
          </w:rPr>
          <w:t>/1/</w:t>
        </w:r>
      </w:hyperlink>
      <w:r w:rsidR="00627F02">
        <w:rPr>
          <w:rFonts w:ascii="Arial" w:eastAsia="Times New Roman" w:hAnsi="Arial" w:cs="Arial"/>
          <w:b/>
          <w:bCs/>
          <w:color w:val="1155CC"/>
          <w:u w:val="single"/>
          <w:lang w:val="fr-CH"/>
        </w:rPr>
        <w:t xml:space="preserve"> </w:t>
      </w:r>
    </w:p>
    <w:p w14:paraId="6C940CCA" w14:textId="663B945C" w:rsidR="00627F02" w:rsidRDefault="00627F02" w:rsidP="00366B7B">
      <w:pPr>
        <w:spacing w:after="0" w:line="240" w:lineRule="auto"/>
        <w:rPr>
          <w:rFonts w:ascii="Arial" w:eastAsia="Times New Roman" w:hAnsi="Arial" w:cs="Arial"/>
          <w:b/>
          <w:bCs/>
          <w:color w:val="1155CC"/>
          <w:lang w:val="fr-CH"/>
        </w:rPr>
      </w:pPr>
    </w:p>
    <w:p w14:paraId="16B776EC" w14:textId="5BA8EEF6" w:rsidR="00627F02" w:rsidRPr="00627F02" w:rsidRDefault="00627F02" w:rsidP="00627F02">
      <w:pPr>
        <w:spacing w:after="0" w:line="240" w:lineRule="auto"/>
        <w:rPr>
          <w:rFonts w:ascii="Arial" w:eastAsia="Times New Roman" w:hAnsi="Arial" w:cs="Arial"/>
          <w:b/>
          <w:bCs/>
          <w:color w:val="1155CC"/>
          <w:u w:val="single"/>
          <w:lang w:val="fr-CH"/>
        </w:rPr>
      </w:pPr>
      <w:r>
        <w:rPr>
          <w:rFonts w:ascii="Arial" w:eastAsia="Times New Roman" w:hAnsi="Arial" w:cs="Arial"/>
          <w:b/>
          <w:bCs/>
          <w:color w:val="1155CC"/>
          <w:lang w:val="fr-CH"/>
        </w:rPr>
        <w:t>(</w:t>
      </w:r>
      <w:proofErr w:type="gramStart"/>
      <w:r>
        <w:rPr>
          <w:rFonts w:ascii="Arial" w:eastAsia="Times New Roman" w:hAnsi="Arial" w:cs="Arial"/>
          <w:b/>
          <w:bCs/>
          <w:color w:val="1155CC"/>
          <w:lang w:val="fr-CH"/>
        </w:rPr>
        <w:t>ancien</w:t>
      </w:r>
      <w:proofErr w:type="gramEnd"/>
      <w:r>
        <w:rPr>
          <w:rFonts w:ascii="Arial" w:eastAsia="Times New Roman" w:hAnsi="Arial" w:cs="Arial"/>
          <w:b/>
          <w:bCs/>
          <w:color w:val="1155CC"/>
          <w:lang w:val="fr-CH"/>
        </w:rPr>
        <w:t xml:space="preserve"> graphique : </w:t>
      </w:r>
      <w:hyperlink r:id="rId11" w:history="1">
        <w:r w:rsidRPr="00656775">
          <w:rPr>
            <w:rFonts w:ascii="Arial" w:eastAsia="Times New Roman" w:hAnsi="Arial" w:cs="Arial"/>
            <w:b/>
            <w:bCs/>
            <w:color w:val="1155CC"/>
            <w:u w:val="single"/>
            <w:lang w:val="fr-CH"/>
          </w:rPr>
          <w:t>https://datawrapper.dwcdn.net/Kzm5K/1/</w:t>
        </w:r>
      </w:hyperlink>
      <w:r>
        <w:rPr>
          <w:rFonts w:ascii="Arial" w:eastAsia="Times New Roman" w:hAnsi="Arial" w:cs="Arial"/>
          <w:color w:val="1155CC"/>
          <w:lang w:val="fr-CH"/>
        </w:rPr>
        <w:t>)</w:t>
      </w:r>
    </w:p>
    <w:p w14:paraId="0FC4CF5B" w14:textId="77777777" w:rsidR="00366B7B" w:rsidRDefault="00366B7B" w:rsidP="00656775">
      <w:pPr>
        <w:spacing w:after="0" w:line="240" w:lineRule="auto"/>
        <w:rPr>
          <w:rFonts w:ascii="Arial" w:eastAsia="Times New Roman" w:hAnsi="Arial" w:cs="Arial"/>
          <w:b/>
          <w:bCs/>
          <w:color w:val="1155CC"/>
          <w:u w:val="single"/>
          <w:lang w:val="fr-CH"/>
        </w:rPr>
      </w:pPr>
    </w:p>
    <w:p w14:paraId="37F63011" w14:textId="77777777" w:rsidR="00656775" w:rsidRPr="00656775" w:rsidRDefault="00656775" w:rsidP="006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exact"/>
        <w:rPr>
          <w:rFonts w:asciiTheme="minorBidi" w:eastAsia="Times New Roman" w:hAnsiTheme="minorBidi"/>
          <w:lang w:val="fr-CH"/>
        </w:rPr>
      </w:pPr>
    </w:p>
    <w:p w14:paraId="7A9ECFB8" w14:textId="77777777" w:rsidR="00656775" w:rsidRPr="00AE1509" w:rsidRDefault="00656775" w:rsidP="00114680">
      <w:pPr>
        <w:spacing w:before="120" w:after="0" w:line="240" w:lineRule="exact"/>
        <w:outlineLvl w:val="0"/>
        <w:rPr>
          <w:rFonts w:asciiTheme="minorBidi" w:hAnsiTheme="minorBidi"/>
          <w:b/>
          <w:bCs/>
        </w:rPr>
      </w:pPr>
      <w:r>
        <w:rPr>
          <w:rFonts w:asciiTheme="minorBidi" w:hAnsiTheme="minorBidi"/>
          <w:b/>
          <w:bCs/>
        </w:rPr>
        <w:t>La Svizzera esce comunque “</w:t>
      </w:r>
      <w:proofErr w:type="gramStart"/>
      <w:r>
        <w:rPr>
          <w:rFonts w:asciiTheme="minorBidi" w:hAnsiTheme="minorBidi"/>
          <w:b/>
          <w:bCs/>
        </w:rPr>
        <w:t>vincitrice”</w:t>
      </w:r>
      <w:r w:rsidR="00623EE3">
        <w:rPr>
          <w:rFonts w:asciiTheme="minorBidi" w:hAnsiTheme="minorBidi"/>
          <w:b/>
          <w:bCs/>
        </w:rPr>
        <w:t>…</w:t>
      </w:r>
      <w:proofErr w:type="gramEnd"/>
      <w:r w:rsidR="00623EE3">
        <w:rPr>
          <w:rFonts w:asciiTheme="minorBidi" w:hAnsiTheme="minorBidi"/>
          <w:b/>
          <w:bCs/>
        </w:rPr>
        <w:t xml:space="preserve"> </w:t>
      </w:r>
    </w:p>
    <w:p w14:paraId="3993B3FD" w14:textId="77777777" w:rsidR="00747507" w:rsidRPr="00656775" w:rsidRDefault="00656775" w:rsidP="00623EE3">
      <w:pPr>
        <w:spacing w:after="0" w:line="240" w:lineRule="auto"/>
        <w:rPr>
          <w:rFonts w:ascii="Times New Roman" w:eastAsia="Times New Roman" w:hAnsi="Times New Roman" w:cs="Times New Roman"/>
          <w:sz w:val="24"/>
          <w:szCs w:val="24"/>
        </w:rPr>
      </w:pPr>
      <w:r>
        <w:rPr>
          <w:rFonts w:asciiTheme="minorBidi" w:eastAsia="Times New Roman" w:hAnsiTheme="minorBidi"/>
        </w:rPr>
        <w:t>Nonostante l’alto numero di rifiuti da parte Italia, la Svizzera figura comunque tuttora tra i paesi col più alto num</w:t>
      </w:r>
      <w:r w:rsidR="00623EE3">
        <w:rPr>
          <w:rFonts w:asciiTheme="minorBidi" w:eastAsia="Times New Roman" w:hAnsiTheme="minorBidi"/>
        </w:rPr>
        <w:t xml:space="preserve">ero di trasferimenti effettivi di migranti. </w:t>
      </w:r>
    </w:p>
    <w:p w14:paraId="726CCB59" w14:textId="77777777" w:rsidR="00747507" w:rsidRPr="00656775" w:rsidRDefault="00747507" w:rsidP="00526E68">
      <w:pPr>
        <w:spacing w:after="0" w:line="240" w:lineRule="auto"/>
        <w:rPr>
          <w:rFonts w:ascii="Times New Roman" w:eastAsia="Times New Roman" w:hAnsi="Times New Roman" w:cs="Times New Roman"/>
          <w:sz w:val="24"/>
          <w:szCs w:val="24"/>
        </w:rPr>
      </w:pPr>
    </w:p>
    <w:p w14:paraId="52C1F863" w14:textId="77777777" w:rsidR="00526E68" w:rsidRPr="000447BE" w:rsidRDefault="00526E68" w:rsidP="00526E68">
      <w:pPr>
        <w:spacing w:after="0" w:line="240" w:lineRule="auto"/>
        <w:rPr>
          <w:rFonts w:ascii="Times New Roman" w:eastAsia="Times New Roman" w:hAnsi="Times New Roman" w:cs="Times New Roman"/>
          <w:sz w:val="24"/>
          <w:szCs w:val="24"/>
        </w:rPr>
      </w:pPr>
      <w:r w:rsidRPr="00656775">
        <w:rPr>
          <w:rFonts w:ascii="Arial" w:eastAsia="Times New Roman" w:hAnsi="Arial" w:cs="Arial"/>
          <w:b/>
          <w:bCs/>
          <w:color w:val="000000"/>
        </w:rPr>
        <w:t xml:space="preserve">→      </w:t>
      </w:r>
      <w:proofErr w:type="spellStart"/>
      <w:r w:rsidRPr="00656775">
        <w:rPr>
          <w:rFonts w:ascii="Arial" w:eastAsia="Times New Roman" w:hAnsi="Arial" w:cs="Arial"/>
          <w:b/>
          <w:bCs/>
          <w:color w:val="FF00FF"/>
        </w:rPr>
        <w:t>Graphique</w:t>
      </w:r>
      <w:proofErr w:type="spellEnd"/>
      <w:r w:rsidRPr="00656775">
        <w:rPr>
          <w:rFonts w:ascii="Arial" w:eastAsia="Times New Roman" w:hAnsi="Arial" w:cs="Arial"/>
          <w:b/>
          <w:bCs/>
          <w:color w:val="FF00FF"/>
        </w:rPr>
        <w:t xml:space="preserve"> </w:t>
      </w:r>
      <w:proofErr w:type="gramStart"/>
      <w:r w:rsidRPr="00656775">
        <w:rPr>
          <w:rFonts w:ascii="Arial" w:eastAsia="Times New Roman" w:hAnsi="Arial" w:cs="Arial"/>
          <w:b/>
          <w:bCs/>
          <w:color w:val="FF00FF"/>
        </w:rPr>
        <w:t>3 :</w:t>
      </w:r>
      <w:proofErr w:type="gramEnd"/>
      <w:r w:rsidRPr="00656775">
        <w:rPr>
          <w:rFonts w:ascii="Arial" w:eastAsia="Times New Roman" w:hAnsi="Arial" w:cs="Arial"/>
          <w:b/>
          <w:bCs/>
          <w:color w:val="FF00FF"/>
        </w:rPr>
        <w:t xml:space="preserve"> </w:t>
      </w:r>
      <w:proofErr w:type="spellStart"/>
      <w:r w:rsidRPr="00656775">
        <w:rPr>
          <w:rFonts w:ascii="Arial" w:eastAsia="Times New Roman" w:hAnsi="Arial" w:cs="Arial"/>
          <w:color w:val="000000"/>
        </w:rPr>
        <w:t>Cord</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diagram</w:t>
      </w:r>
      <w:proofErr w:type="spellEnd"/>
      <w:r w:rsidRPr="00656775">
        <w:rPr>
          <w:rFonts w:ascii="Arial" w:eastAsia="Times New Roman" w:hAnsi="Arial" w:cs="Arial"/>
          <w:color w:val="000000"/>
        </w:rPr>
        <w:t xml:space="preserve"> </w:t>
      </w:r>
      <w:proofErr w:type="spellStart"/>
      <w:r w:rsidRPr="00656775">
        <w:rPr>
          <w:rFonts w:ascii="Arial" w:eastAsia="Times New Roman" w:hAnsi="Arial" w:cs="Arial"/>
          <w:color w:val="000000"/>
        </w:rPr>
        <w:t>o</w:t>
      </w:r>
      <w:r w:rsidRPr="000447BE">
        <w:rPr>
          <w:rFonts w:ascii="Arial" w:eastAsia="Times New Roman" w:hAnsi="Arial" w:cs="Arial"/>
          <w:color w:val="000000"/>
        </w:rPr>
        <w:t>utgoing</w:t>
      </w:r>
      <w:proofErr w:type="spellEnd"/>
      <w:r w:rsidRPr="000447BE">
        <w:rPr>
          <w:rFonts w:ascii="Arial" w:eastAsia="Times New Roman" w:hAnsi="Arial" w:cs="Arial"/>
          <w:color w:val="000000"/>
        </w:rPr>
        <w:t xml:space="preserve"> transfer (2009-2015)</w:t>
      </w:r>
    </w:p>
    <w:p w14:paraId="6C70C59F" w14:textId="75D6D10D" w:rsidR="00705C4B" w:rsidRPr="00705C4B" w:rsidRDefault="00705C4B" w:rsidP="00705C4B">
      <w:pPr>
        <w:pStyle w:val="ListParagraph"/>
        <w:numPr>
          <w:ilvl w:val="0"/>
          <w:numId w:val="16"/>
        </w:numPr>
        <w:spacing w:after="0" w:line="240" w:lineRule="auto"/>
        <w:rPr>
          <w:b/>
          <w:bCs/>
        </w:rPr>
      </w:pPr>
      <w:hyperlink r:id="rId12" w:history="1">
        <w:r w:rsidRPr="00705C4B">
          <w:rPr>
            <w:rStyle w:val="Hyperlink"/>
            <w:b/>
            <w:bCs/>
          </w:rPr>
          <w:t>https://interactive.swissinfo.ch/2016_11_08_dublinMess/chordDublin_outgoing_FR.html</w:t>
        </w:r>
      </w:hyperlink>
    </w:p>
    <w:p w14:paraId="475B72B7" w14:textId="24DCBDE8" w:rsidR="00623EE3" w:rsidRDefault="00705C4B" w:rsidP="00705C4B">
      <w:pPr>
        <w:pStyle w:val="ListParagraph"/>
        <w:numPr>
          <w:ilvl w:val="0"/>
          <w:numId w:val="16"/>
        </w:numPr>
        <w:spacing w:before="120" w:after="0" w:line="240" w:lineRule="exact"/>
        <w:rPr>
          <w:rFonts w:asciiTheme="minorBidi" w:hAnsiTheme="minorBidi"/>
        </w:rPr>
      </w:pPr>
      <w:hyperlink r:id="rId13" w:history="1">
        <w:r w:rsidRPr="002F1665">
          <w:rPr>
            <w:rStyle w:val="Hyperlink"/>
            <w:rFonts w:asciiTheme="minorBidi" w:hAnsiTheme="minorBidi"/>
          </w:rPr>
          <w:t>https://docs.google.com/spreadsheets/d/1LjlvCZVBh_b-1ZiuuTOMdmn4AQ-gjGz1Meapdo9kb-4/edit#gid=1814700066</w:t>
        </w:r>
      </w:hyperlink>
    </w:p>
    <w:p w14:paraId="65C6A8E8" w14:textId="77777777" w:rsidR="00705C4B" w:rsidRPr="00705C4B" w:rsidRDefault="00705C4B" w:rsidP="00705C4B">
      <w:pPr>
        <w:spacing w:before="120" w:after="0" w:line="240" w:lineRule="exact"/>
        <w:rPr>
          <w:rFonts w:asciiTheme="minorBidi" w:hAnsiTheme="minorBidi"/>
        </w:rPr>
      </w:pPr>
    </w:p>
    <w:p w14:paraId="4B6451AD" w14:textId="77777777" w:rsidR="00705C4B" w:rsidRPr="00705C4B" w:rsidRDefault="00705C4B" w:rsidP="00705C4B">
      <w:pPr>
        <w:spacing w:before="120" w:after="0" w:line="240" w:lineRule="exact"/>
        <w:rPr>
          <w:rFonts w:asciiTheme="minorBidi" w:hAnsiTheme="minorBidi"/>
          <w:b/>
          <w:bCs/>
        </w:rPr>
      </w:pPr>
    </w:p>
    <w:p w14:paraId="1A4CA455" w14:textId="77777777" w:rsidR="00623EE3" w:rsidRPr="00AE1509" w:rsidRDefault="00623EE3" w:rsidP="00623EE3">
      <w:pPr>
        <w:spacing w:before="120" w:after="0" w:line="240" w:lineRule="exact"/>
        <w:rPr>
          <w:rFonts w:asciiTheme="minorBidi" w:hAnsiTheme="minorBidi"/>
          <w:b/>
          <w:bCs/>
        </w:rPr>
      </w:pPr>
      <w:r>
        <w:rPr>
          <w:rFonts w:asciiTheme="minorBidi" w:hAnsiTheme="minorBidi"/>
          <w:b/>
          <w:bCs/>
        </w:rPr>
        <w:t>… e diventa sempre meno attrattiva</w:t>
      </w:r>
    </w:p>
    <w:p w14:paraId="09492028" w14:textId="77777777" w:rsidR="006E3CFF" w:rsidRDefault="00AC1B0C" w:rsidP="00AC1B0C">
      <w:pPr>
        <w:spacing w:after="0" w:line="240" w:lineRule="auto"/>
        <w:rPr>
          <w:rFonts w:asciiTheme="minorBidi" w:eastAsia="Times New Roman" w:hAnsiTheme="minorBidi"/>
        </w:rPr>
      </w:pPr>
      <w:r>
        <w:rPr>
          <w:rFonts w:asciiTheme="minorBidi" w:eastAsia="Times New Roman" w:hAnsiTheme="minorBidi"/>
        </w:rPr>
        <w:t>Volontariamente</w:t>
      </w:r>
      <w:r w:rsidR="006E3CFF">
        <w:rPr>
          <w:rFonts w:asciiTheme="minorBidi" w:eastAsia="Times New Roman" w:hAnsiTheme="minorBidi"/>
        </w:rPr>
        <w:t xml:space="preserve"> </w:t>
      </w:r>
      <w:r>
        <w:rPr>
          <w:rFonts w:asciiTheme="minorBidi" w:eastAsia="Times New Roman" w:hAnsiTheme="minorBidi"/>
        </w:rPr>
        <w:t>dissuasiva</w:t>
      </w:r>
      <w:r w:rsidR="006E3CFF">
        <w:rPr>
          <w:rFonts w:asciiTheme="minorBidi" w:eastAsia="Times New Roman" w:hAnsiTheme="minorBidi"/>
        </w:rPr>
        <w:t xml:space="preserve"> o meno, l’applicazione rigorosa di Dublino ha già dato i suoi effetti: </w:t>
      </w:r>
      <w:r>
        <w:rPr>
          <w:rFonts w:asciiTheme="minorBidi" w:eastAsia="Times New Roman" w:hAnsiTheme="minorBidi"/>
        </w:rPr>
        <w:t>nel 2016</w:t>
      </w:r>
      <w:r w:rsidR="006E3CFF">
        <w:rPr>
          <w:rFonts w:asciiTheme="minorBidi" w:eastAsia="Times New Roman" w:hAnsiTheme="minorBidi"/>
        </w:rPr>
        <w:t xml:space="preserve">, la Svizzera si è trasformata in un paese di transito e ha registrato una diminuzione delle domande d’asilo, ferme a poco meno di 30'000. </w:t>
      </w:r>
    </w:p>
    <w:p w14:paraId="3A344BFC" w14:textId="77777777" w:rsidR="00622998" w:rsidRDefault="00622998" w:rsidP="00AC1B0C">
      <w:pPr>
        <w:spacing w:after="0" w:line="240" w:lineRule="auto"/>
        <w:rPr>
          <w:rFonts w:asciiTheme="minorBidi" w:eastAsia="Times New Roman" w:hAnsiTheme="minorBidi"/>
        </w:rPr>
      </w:pPr>
    </w:p>
    <w:p w14:paraId="0F5F73D0" w14:textId="4B0A59A0" w:rsidR="004A7035" w:rsidRDefault="0047288B" w:rsidP="00FF3C99">
      <w:pPr>
        <w:spacing w:after="0" w:line="240" w:lineRule="auto"/>
        <w:rPr>
          <w:ins w:id="8" w:author="Duc Nguyen" w:date="2017-01-26T08:50:00Z"/>
          <w:rFonts w:asciiTheme="minorBidi" w:eastAsia="Times New Roman" w:hAnsiTheme="minorBidi"/>
          <w:lang w:val="fr-FR"/>
        </w:rPr>
      </w:pPr>
      <w:ins w:id="9" w:author="Duc Nguyen" w:date="2017-01-26T08:32:00Z">
        <w:r w:rsidRPr="0047288B">
          <w:rPr>
            <w:rFonts w:asciiTheme="minorBidi" w:eastAsia="Times New Roman" w:hAnsiTheme="minorBidi"/>
            <w:lang w:val="fr-FR"/>
            <w:rPrChange w:id="10" w:author="Duc Nguyen" w:date="2017-01-26T08:32:00Z">
              <w:rPr>
                <w:rFonts w:asciiTheme="minorBidi" w:eastAsia="Times New Roman" w:hAnsiTheme="minorBidi"/>
                <w:b/>
                <w:bCs/>
                <w:lang w:val="en-US"/>
              </w:rPr>
            </w:rPrChange>
          </w:rPr>
          <w:t>Pendant des années, la Suisse a fait partie des pays les plus appréciés des demandeurs d’asile.</w:t>
        </w:r>
      </w:ins>
      <w:ins w:id="11" w:author="Duc Nguyen" w:date="2017-01-26T08:33:00Z">
        <w:r>
          <w:rPr>
            <w:rFonts w:asciiTheme="minorBidi" w:eastAsia="Times New Roman" w:hAnsiTheme="minorBidi"/>
            <w:lang w:val="fr-FR"/>
          </w:rPr>
          <w:t xml:space="preserve"> </w:t>
        </w:r>
      </w:ins>
      <w:ins w:id="12" w:author="Duc Nguyen" w:date="2017-01-26T08:32:00Z">
        <w:r w:rsidRPr="0047288B">
          <w:rPr>
            <w:rFonts w:asciiTheme="minorBidi" w:eastAsia="Times New Roman" w:hAnsiTheme="minorBidi"/>
            <w:lang w:val="fr-FR"/>
            <w:rPrChange w:id="13" w:author="Duc Nguyen" w:date="2017-01-26T08:32:00Z">
              <w:rPr>
                <w:rFonts w:asciiTheme="minorBidi" w:eastAsia="Times New Roman" w:hAnsiTheme="minorBidi"/>
                <w:b/>
                <w:bCs/>
                <w:lang w:val="en-US"/>
              </w:rPr>
            </w:rPrChange>
          </w:rPr>
          <w:t>Aujourd’hui en revanche, on parle toujours plus de la Confédération comme un</w:t>
        </w:r>
        <w:proofErr w:type="gramStart"/>
        <w:r w:rsidRPr="0047288B">
          <w:rPr>
            <w:rFonts w:asciiTheme="minorBidi" w:eastAsia="Times New Roman" w:hAnsiTheme="minorBidi"/>
            <w:lang w:val="fr-FR"/>
            <w:rPrChange w:id="14" w:author="Duc Nguyen" w:date="2017-01-26T08:32:00Z">
              <w:rPr>
                <w:rFonts w:asciiTheme="minorBidi" w:eastAsia="Times New Roman" w:hAnsiTheme="minorBidi"/>
                <w:b/>
                <w:bCs/>
                <w:lang w:val="en-US"/>
              </w:rPr>
            </w:rPrChange>
          </w:rPr>
          <w:t xml:space="preserve"> «pays</w:t>
        </w:r>
        <w:proofErr w:type="gramEnd"/>
        <w:r w:rsidRPr="0047288B">
          <w:rPr>
            <w:rFonts w:asciiTheme="minorBidi" w:eastAsia="Times New Roman" w:hAnsiTheme="minorBidi"/>
            <w:lang w:val="fr-FR"/>
            <w:rPrChange w:id="15" w:author="Duc Nguyen" w:date="2017-01-26T08:32:00Z">
              <w:rPr>
                <w:rFonts w:asciiTheme="minorBidi" w:eastAsia="Times New Roman" w:hAnsiTheme="minorBidi"/>
                <w:b/>
                <w:bCs/>
                <w:lang w:val="en-US"/>
              </w:rPr>
            </w:rPrChange>
          </w:rPr>
          <w:t xml:space="preserve"> de transit» pour </w:t>
        </w:r>
        <w:proofErr w:type="spellStart"/>
        <w:r w:rsidRPr="0047288B">
          <w:rPr>
            <w:rFonts w:asciiTheme="minorBidi" w:eastAsia="Times New Roman" w:hAnsiTheme="minorBidi"/>
            <w:lang w:val="fr-FR"/>
            <w:rPrChange w:id="16" w:author="Duc Nguyen" w:date="2017-01-26T08:32:00Z">
              <w:rPr>
                <w:rFonts w:asciiTheme="minorBidi" w:eastAsia="Times New Roman" w:hAnsiTheme="minorBidi"/>
                <w:b/>
                <w:bCs/>
                <w:lang w:val="en-US"/>
              </w:rPr>
            </w:rPrChange>
          </w:rPr>
          <w:t>rejoindre</w:t>
        </w:r>
        <w:proofErr w:type="spellEnd"/>
        <w:r w:rsidRPr="0047288B">
          <w:rPr>
            <w:rFonts w:asciiTheme="minorBidi" w:eastAsia="Times New Roman" w:hAnsiTheme="minorBidi"/>
            <w:lang w:val="fr-FR"/>
            <w:rPrChange w:id="17" w:author="Duc Nguyen" w:date="2017-01-26T08:32:00Z">
              <w:rPr>
                <w:rFonts w:asciiTheme="minorBidi" w:eastAsia="Times New Roman" w:hAnsiTheme="minorBidi"/>
                <w:b/>
                <w:bCs/>
                <w:lang w:val="en-US"/>
              </w:rPr>
            </w:rPrChange>
          </w:rPr>
          <w:t xml:space="preserve"> le nord de l’Europe.</w:t>
        </w:r>
      </w:ins>
      <w:ins w:id="18" w:author="Duc Nguyen" w:date="2017-01-26T08:33:00Z">
        <w:r>
          <w:rPr>
            <w:rFonts w:asciiTheme="minorBidi" w:eastAsia="Times New Roman" w:hAnsiTheme="minorBidi"/>
            <w:lang w:val="fr-FR"/>
          </w:rPr>
          <w:t xml:space="preserve"> On peut supposer qu</w:t>
        </w:r>
      </w:ins>
      <w:ins w:id="19" w:author="Duc Nguyen" w:date="2017-01-26T08:34:00Z">
        <w:r>
          <w:rPr>
            <w:rFonts w:asciiTheme="minorBidi" w:eastAsia="Times New Roman" w:hAnsiTheme="minorBidi"/>
            <w:lang w:val="fr-FR"/>
          </w:rPr>
          <w:t>e l’application rigide des accords Dublin</w:t>
        </w:r>
      </w:ins>
      <w:ins w:id="20" w:author="Duc Nguyen" w:date="2017-01-26T08:35:00Z">
        <w:r>
          <w:rPr>
            <w:rFonts w:asciiTheme="minorBidi" w:eastAsia="Times New Roman" w:hAnsiTheme="minorBidi"/>
            <w:lang w:val="fr-FR"/>
          </w:rPr>
          <w:t xml:space="preserve"> ont </w:t>
        </w:r>
      </w:ins>
      <w:ins w:id="21" w:author="Duc Nguyen" w:date="2017-01-26T08:36:00Z">
        <w:r>
          <w:rPr>
            <w:rFonts w:asciiTheme="minorBidi" w:eastAsia="Times New Roman" w:hAnsiTheme="minorBidi"/>
            <w:lang w:val="fr-FR"/>
          </w:rPr>
          <w:t>contribué à rendre</w:t>
        </w:r>
      </w:ins>
      <w:ins w:id="22" w:author="Duc Nguyen" w:date="2017-01-26T08:35:00Z">
        <w:r w:rsidR="004A7035">
          <w:rPr>
            <w:rFonts w:asciiTheme="minorBidi" w:eastAsia="Times New Roman" w:hAnsiTheme="minorBidi"/>
            <w:lang w:val="fr-FR"/>
          </w:rPr>
          <w:t xml:space="preserve"> la Suisse moins attra</w:t>
        </w:r>
      </w:ins>
      <w:ins w:id="23" w:author="Duc Nguyen" w:date="2017-01-26T08:49:00Z">
        <w:r w:rsidR="004A7035">
          <w:rPr>
            <w:rFonts w:asciiTheme="minorBidi" w:eastAsia="Times New Roman" w:hAnsiTheme="minorBidi"/>
            <w:lang w:val="fr-FR"/>
          </w:rPr>
          <w:t>yante</w:t>
        </w:r>
      </w:ins>
      <w:ins w:id="24" w:author="Duc Nguyen" w:date="2017-01-26T08:45:00Z">
        <w:r w:rsidR="00DA22A1">
          <w:rPr>
            <w:rFonts w:asciiTheme="minorBidi" w:eastAsia="Times New Roman" w:hAnsiTheme="minorBidi"/>
            <w:lang w:val="fr-FR"/>
          </w:rPr>
          <w:t xml:space="preserve">. Au tel point que </w:t>
        </w:r>
      </w:ins>
      <w:ins w:id="25" w:author="Duc Nguyen" w:date="2017-01-26T08:46:00Z">
        <w:r w:rsidR="00DA22A1">
          <w:rPr>
            <w:rFonts w:asciiTheme="minorBidi" w:eastAsia="Times New Roman" w:hAnsiTheme="minorBidi"/>
            <w:lang w:val="fr-FR"/>
          </w:rPr>
          <w:t>la Suisse a enregistré un nombre record de demandeurs d</w:t>
        </w:r>
      </w:ins>
      <w:ins w:id="26" w:author="Duc Nguyen" w:date="2017-01-26T08:47:00Z">
        <w:r w:rsidR="00DA22A1">
          <w:rPr>
            <w:rFonts w:asciiTheme="minorBidi" w:eastAsia="Times New Roman" w:hAnsiTheme="minorBidi"/>
            <w:lang w:val="fr-FR"/>
          </w:rPr>
          <w:t xml:space="preserve">’asile ayant disparus </w:t>
        </w:r>
      </w:ins>
      <w:ins w:id="27" w:author="Duc Nguyen" w:date="2017-01-26T08:49:00Z">
        <w:r w:rsidR="004A7035">
          <w:rPr>
            <w:rFonts w:asciiTheme="minorBidi" w:eastAsia="Times New Roman" w:hAnsiTheme="minorBidi"/>
            <w:lang w:val="fr-FR"/>
          </w:rPr>
          <w:t>en 2016</w:t>
        </w:r>
      </w:ins>
      <w:ins w:id="28" w:author="Duc Nguyen" w:date="2017-01-26T08:50:00Z">
        <w:r w:rsidR="004A7035">
          <w:rPr>
            <w:rFonts w:asciiTheme="minorBidi" w:eastAsia="Times New Roman" w:hAnsiTheme="minorBidi"/>
            <w:lang w:val="fr-FR"/>
          </w:rPr>
          <w:t xml:space="preserve">, plus de 8000 demandeurs </w:t>
        </w:r>
      </w:ins>
      <w:ins w:id="29" w:author="Duc Nguyen" w:date="2017-01-26T08:53:00Z">
        <w:r w:rsidR="004A7035">
          <w:rPr>
            <w:rFonts w:asciiTheme="minorBidi" w:eastAsia="Times New Roman" w:hAnsiTheme="minorBidi"/>
            <w:lang w:val="fr-FR"/>
          </w:rPr>
          <w:t xml:space="preserve">d’asile en cours de procédure </w:t>
        </w:r>
      </w:ins>
      <w:ins w:id="30" w:author="Duc Nguyen" w:date="2017-01-26T08:50:00Z">
        <w:r w:rsidR="004A7035">
          <w:rPr>
            <w:rFonts w:asciiTheme="minorBidi" w:eastAsia="Times New Roman" w:hAnsiTheme="minorBidi"/>
            <w:lang w:val="fr-FR"/>
          </w:rPr>
          <w:t>se sont volatilisés</w:t>
        </w:r>
      </w:ins>
      <w:ins w:id="31" w:author="Duc Nguyen" w:date="2017-01-26T08:53:00Z">
        <w:r w:rsidR="004A7035">
          <w:rPr>
            <w:rFonts w:asciiTheme="minorBidi" w:eastAsia="Times New Roman" w:hAnsiTheme="minorBidi"/>
            <w:lang w:val="fr-FR"/>
          </w:rPr>
          <w:t xml:space="preserve">, soit </w:t>
        </w:r>
      </w:ins>
      <w:ins w:id="32" w:author="Duc Nguyen" w:date="2017-01-26T08:55:00Z">
        <w:r w:rsidR="00FF3C99">
          <w:rPr>
            <w:rFonts w:asciiTheme="minorBidi" w:eastAsia="Times New Roman" w:hAnsiTheme="minorBidi"/>
            <w:lang w:val="fr-FR"/>
          </w:rPr>
          <w:t>plus d’un tiers</w:t>
        </w:r>
      </w:ins>
      <w:bookmarkStart w:id="33" w:name="_GoBack"/>
      <w:bookmarkEnd w:id="33"/>
      <w:ins w:id="34" w:author="Duc Nguyen" w:date="2017-01-26T08:53:00Z">
        <w:r w:rsidR="004A7035">
          <w:rPr>
            <w:rFonts w:asciiTheme="minorBidi" w:eastAsia="Times New Roman" w:hAnsiTheme="minorBidi"/>
            <w:lang w:val="fr-FR"/>
          </w:rPr>
          <w:t xml:space="preserve"> des demandes que la Suisse a enregistré en 2016. </w:t>
        </w:r>
      </w:ins>
      <w:ins w:id="35" w:author="Duc Nguyen" w:date="2017-01-26T08:50:00Z">
        <w:r w:rsidR="004A7035">
          <w:rPr>
            <w:rFonts w:asciiTheme="minorBidi" w:eastAsia="Times New Roman" w:hAnsiTheme="minorBidi"/>
            <w:lang w:val="fr-FR"/>
          </w:rPr>
          <w:t xml:space="preserve"> </w:t>
        </w:r>
      </w:ins>
    </w:p>
    <w:p w14:paraId="524CF22F" w14:textId="77777777" w:rsidR="004A7035" w:rsidRDefault="004A7035" w:rsidP="004A7035">
      <w:pPr>
        <w:spacing w:after="0" w:line="240" w:lineRule="auto"/>
        <w:rPr>
          <w:ins w:id="36" w:author="Duc Nguyen" w:date="2017-01-26T08:50:00Z"/>
          <w:rFonts w:asciiTheme="minorBidi" w:eastAsia="Times New Roman" w:hAnsiTheme="minorBidi"/>
          <w:lang w:val="fr-FR"/>
        </w:rPr>
      </w:pPr>
    </w:p>
    <w:p w14:paraId="2A2E249D" w14:textId="5BEA9B19" w:rsidR="00DA22A1" w:rsidRDefault="00DA22A1" w:rsidP="004A7035">
      <w:pPr>
        <w:spacing w:after="0" w:line="240" w:lineRule="auto"/>
        <w:rPr>
          <w:ins w:id="37" w:author="Duc Nguyen" w:date="2017-01-26T08:45:00Z"/>
          <w:rFonts w:asciiTheme="minorBidi" w:eastAsia="Times New Roman" w:hAnsiTheme="minorBidi"/>
          <w:lang w:val="fr-FR"/>
        </w:rPr>
      </w:pPr>
      <w:ins w:id="38" w:author="Duc Nguyen" w:date="2017-01-26T08:47:00Z">
        <w:r>
          <w:rPr>
            <w:rFonts w:asciiTheme="minorBidi" w:eastAsia="Times New Roman" w:hAnsiTheme="minorBidi"/>
            <w:lang w:val="fr-FR"/>
          </w:rPr>
          <w:lastRenderedPageBreak/>
          <w:t>(</w:t>
        </w:r>
      </w:ins>
      <w:ins w:id="39" w:author="Duc Nguyen" w:date="2017-01-26T08:48:00Z">
        <w:r w:rsidR="004A7035">
          <w:rPr>
            <w:rFonts w:asciiTheme="minorBidi" w:eastAsia="Times New Roman" w:hAnsiTheme="minorBidi"/>
            <w:lang w:val="fr-FR"/>
          </w:rPr>
          <w:fldChar w:fldCharType="begin"/>
        </w:r>
        <w:r w:rsidR="004A7035">
          <w:rPr>
            <w:rFonts w:asciiTheme="minorBidi" w:eastAsia="Times New Roman" w:hAnsiTheme="minorBidi"/>
            <w:lang w:val="fr-FR"/>
          </w:rPr>
          <w:instrText xml:space="preserve"> HYPERLINK "</w:instrText>
        </w:r>
      </w:ins>
      <w:ins w:id="40" w:author="Duc Nguyen" w:date="2017-01-26T08:47:00Z">
        <w:r w:rsidR="004A7035" w:rsidRPr="00DA22A1">
          <w:rPr>
            <w:rFonts w:asciiTheme="minorBidi" w:eastAsia="Times New Roman" w:hAnsiTheme="minorBidi"/>
            <w:lang w:val="fr-FR"/>
          </w:rPr>
          <w:instrText>http://www.24heures.ch/suisse/8000-requerants-asile-disparus-2016/story/18145905</w:instrText>
        </w:r>
        <w:r w:rsidR="004A7035">
          <w:rPr>
            <w:rFonts w:asciiTheme="minorBidi" w:eastAsia="Times New Roman" w:hAnsiTheme="minorBidi"/>
            <w:lang w:val="fr-FR"/>
          </w:rPr>
          <w:instrText>)</w:instrText>
        </w:r>
      </w:ins>
      <w:ins w:id="41" w:author="Duc Nguyen" w:date="2017-01-26T08:48:00Z">
        <w:r w:rsidR="004A7035">
          <w:rPr>
            <w:rFonts w:asciiTheme="minorBidi" w:eastAsia="Times New Roman" w:hAnsiTheme="minorBidi"/>
            <w:lang w:val="fr-FR"/>
          </w:rPr>
          <w:instrText xml:space="preserve">" </w:instrText>
        </w:r>
        <w:r w:rsidR="004A7035">
          <w:rPr>
            <w:rFonts w:asciiTheme="minorBidi" w:eastAsia="Times New Roman" w:hAnsiTheme="minorBidi"/>
            <w:lang w:val="fr-FR"/>
          </w:rPr>
          <w:fldChar w:fldCharType="separate"/>
        </w:r>
      </w:ins>
      <w:ins w:id="42" w:author="Duc Nguyen" w:date="2017-01-26T08:47:00Z">
        <w:r w:rsidR="004A7035" w:rsidRPr="002F1665">
          <w:rPr>
            <w:rStyle w:val="Hyperlink"/>
            <w:rFonts w:asciiTheme="minorBidi" w:eastAsia="Times New Roman" w:hAnsiTheme="minorBidi"/>
            <w:lang w:val="fr-FR"/>
          </w:rPr>
          <w:t>http://www.24heures.ch/suisse/8000-requerants-asile-disparus-2016/story/18145905)</w:t>
        </w:r>
      </w:ins>
      <w:ins w:id="43" w:author="Duc Nguyen" w:date="2017-01-26T08:48:00Z">
        <w:r w:rsidR="004A7035">
          <w:rPr>
            <w:rFonts w:asciiTheme="minorBidi" w:eastAsia="Times New Roman" w:hAnsiTheme="minorBidi"/>
            <w:lang w:val="fr-FR"/>
          </w:rPr>
          <w:fldChar w:fldCharType="end"/>
        </w:r>
        <w:r w:rsidR="004A7035">
          <w:rPr>
            <w:rFonts w:asciiTheme="minorBidi" w:eastAsia="Times New Roman" w:hAnsiTheme="minorBidi"/>
            <w:lang w:val="fr-FR"/>
          </w:rPr>
          <w:t xml:space="preserve"> et encore (</w:t>
        </w:r>
        <w:r w:rsidR="004A7035" w:rsidRPr="004A7035">
          <w:rPr>
            <w:rFonts w:asciiTheme="minorBidi" w:eastAsia="Times New Roman" w:hAnsiTheme="minorBidi"/>
            <w:lang w:val="fr-FR"/>
          </w:rPr>
          <w:t>http://www.romandie.com/news/Les-requerants-plus-nombreux-a-disparaitre-avant-lenregistrement/733746.rom</w:t>
        </w:r>
        <w:r w:rsidR="004A7035">
          <w:rPr>
            <w:rFonts w:asciiTheme="minorBidi" w:eastAsia="Times New Roman" w:hAnsiTheme="minorBidi"/>
            <w:lang w:val="fr-FR"/>
          </w:rPr>
          <w:t>)</w:t>
        </w:r>
      </w:ins>
    </w:p>
    <w:p w14:paraId="68DDE242" w14:textId="77777777" w:rsidR="00DA22A1" w:rsidRDefault="00DA22A1" w:rsidP="00DA22A1">
      <w:pPr>
        <w:spacing w:after="0" w:line="240" w:lineRule="auto"/>
        <w:rPr>
          <w:ins w:id="44" w:author="Duc Nguyen" w:date="2017-01-26T08:54:00Z"/>
          <w:rFonts w:asciiTheme="minorBidi" w:eastAsia="Times New Roman" w:hAnsiTheme="minorBidi"/>
          <w:lang w:val="fr-FR"/>
        </w:rPr>
      </w:pPr>
    </w:p>
    <w:p w14:paraId="18837E4E" w14:textId="77777777" w:rsidR="004A7035" w:rsidRDefault="004A7035" w:rsidP="00DA22A1">
      <w:pPr>
        <w:spacing w:after="0" w:line="240" w:lineRule="auto"/>
        <w:rPr>
          <w:ins w:id="45" w:author="Duc Nguyen" w:date="2017-01-26T08:54:00Z"/>
          <w:rFonts w:asciiTheme="minorBidi" w:eastAsia="Times New Roman" w:hAnsiTheme="minorBidi"/>
          <w:lang w:val="fr-FR"/>
        </w:rPr>
      </w:pPr>
    </w:p>
    <w:p w14:paraId="476947C7" w14:textId="57902AEF" w:rsidR="004A7035" w:rsidRDefault="004A7035" w:rsidP="00DA22A1">
      <w:pPr>
        <w:spacing w:after="0" w:line="240" w:lineRule="auto"/>
        <w:rPr>
          <w:ins w:id="46" w:author="Duc Nguyen" w:date="2017-01-26T08:54:00Z"/>
          <w:rFonts w:asciiTheme="minorBidi" w:eastAsia="Times New Roman" w:hAnsiTheme="minorBidi"/>
          <w:lang w:val="fr-FR"/>
        </w:rPr>
      </w:pPr>
      <w:ins w:id="47" w:author="Duc Nguyen" w:date="2017-01-26T08:54:00Z">
        <w:r>
          <w:rPr>
            <w:rFonts w:asciiTheme="minorBidi" w:eastAsia="Times New Roman" w:hAnsiTheme="minorBidi"/>
            <w:lang w:val="fr-FR"/>
          </w:rPr>
          <w:t>(</w:t>
        </w:r>
        <w:r>
          <w:rPr>
            <w:rFonts w:asciiTheme="minorBidi" w:eastAsia="Times New Roman" w:hAnsiTheme="minorBidi"/>
            <w:lang w:val="fr-FR"/>
          </w:rPr>
          <w:fldChar w:fldCharType="begin"/>
        </w:r>
        <w:r>
          <w:rPr>
            <w:rFonts w:asciiTheme="minorBidi" w:eastAsia="Times New Roman" w:hAnsiTheme="minorBidi"/>
            <w:lang w:val="fr-FR"/>
          </w:rPr>
          <w:instrText xml:space="preserve"> HYPERLINK "</w:instrText>
        </w:r>
        <w:r w:rsidRPr="004A7035">
          <w:rPr>
            <w:rFonts w:asciiTheme="minorBidi" w:eastAsia="Times New Roman" w:hAnsiTheme="minorBidi"/>
            <w:lang w:val="fr-FR"/>
          </w:rPr>
          <w:instrText>http://www.lenouvelliste.ch/articles/suisse/entre-20-et-40-des-requerants-d-asile-disparaissent-dans-la-nature-575241</w:instrText>
        </w:r>
        <w:r>
          <w:rPr>
            <w:rFonts w:asciiTheme="minorBidi" w:eastAsia="Times New Roman" w:hAnsiTheme="minorBidi"/>
            <w:lang w:val="fr-FR"/>
          </w:rPr>
          <w:instrText xml:space="preserve">)" </w:instrText>
        </w:r>
        <w:r>
          <w:rPr>
            <w:rFonts w:asciiTheme="minorBidi" w:eastAsia="Times New Roman" w:hAnsiTheme="minorBidi"/>
            <w:lang w:val="fr-FR"/>
          </w:rPr>
          <w:fldChar w:fldCharType="separate"/>
        </w:r>
        <w:r w:rsidRPr="002F1665">
          <w:rPr>
            <w:rStyle w:val="Hyperlink"/>
            <w:rFonts w:asciiTheme="minorBidi" w:eastAsia="Times New Roman" w:hAnsiTheme="minorBidi"/>
            <w:lang w:val="fr-FR"/>
          </w:rPr>
          <w:t>http://www.lenouvelliste.ch/articles/suisse/entre-20-et-40-des-requerants-d-asile-disparaissent-dans-la-nature-575241)</w:t>
        </w:r>
        <w:r>
          <w:rPr>
            <w:rFonts w:asciiTheme="minorBidi" w:eastAsia="Times New Roman" w:hAnsiTheme="minorBidi"/>
            <w:lang w:val="fr-FR"/>
          </w:rPr>
          <w:fldChar w:fldCharType="end"/>
        </w:r>
      </w:ins>
    </w:p>
    <w:p w14:paraId="2D2B5864" w14:textId="77777777" w:rsidR="004A7035" w:rsidRDefault="004A7035" w:rsidP="00DA22A1">
      <w:pPr>
        <w:spacing w:after="0" w:line="240" w:lineRule="auto"/>
        <w:rPr>
          <w:ins w:id="48" w:author="Duc Nguyen" w:date="2017-01-26T08:45:00Z"/>
          <w:rFonts w:asciiTheme="minorBidi" w:eastAsia="Times New Roman" w:hAnsiTheme="minorBidi"/>
          <w:lang w:val="fr-FR"/>
        </w:rPr>
      </w:pPr>
    </w:p>
    <w:p w14:paraId="5D554436" w14:textId="473F77A5" w:rsidR="0047288B" w:rsidRDefault="0047288B" w:rsidP="00DA22A1">
      <w:pPr>
        <w:spacing w:after="0" w:line="240" w:lineRule="auto"/>
        <w:rPr>
          <w:ins w:id="49" w:author="Duc Nguyen" w:date="2017-01-26T08:36:00Z"/>
          <w:rFonts w:asciiTheme="minorBidi" w:eastAsia="Times New Roman" w:hAnsiTheme="minorBidi"/>
          <w:lang w:val="fr-FR"/>
        </w:rPr>
      </w:pPr>
      <w:ins w:id="50" w:author="Duc Nguyen" w:date="2017-01-26T08:35:00Z">
        <w:r>
          <w:rPr>
            <w:rFonts w:asciiTheme="minorBidi" w:eastAsia="Times New Roman" w:hAnsiTheme="minorBidi"/>
            <w:lang w:val="fr-FR"/>
          </w:rPr>
          <w:t xml:space="preserve"> </w:t>
        </w:r>
        <w:proofErr w:type="gramStart"/>
        <w:r>
          <w:rPr>
            <w:rFonts w:asciiTheme="minorBidi" w:eastAsia="Times New Roman" w:hAnsiTheme="minorBidi"/>
            <w:lang w:val="fr-FR"/>
          </w:rPr>
          <w:t>tandis</w:t>
        </w:r>
        <w:proofErr w:type="gramEnd"/>
        <w:r>
          <w:rPr>
            <w:rFonts w:asciiTheme="minorBidi" w:eastAsia="Times New Roman" w:hAnsiTheme="minorBidi"/>
            <w:lang w:val="fr-FR"/>
          </w:rPr>
          <w:t xml:space="preserve"> que l’Allemagne et les pays scandinaves </w:t>
        </w:r>
      </w:ins>
    </w:p>
    <w:p w14:paraId="50A568D3" w14:textId="77777777" w:rsidR="0047288B" w:rsidRDefault="0047288B" w:rsidP="0047288B">
      <w:pPr>
        <w:spacing w:after="0" w:line="240" w:lineRule="auto"/>
        <w:rPr>
          <w:ins w:id="51" w:author="Duc Nguyen" w:date="2017-01-26T08:51:00Z"/>
          <w:rFonts w:asciiTheme="minorBidi" w:eastAsia="Times New Roman" w:hAnsiTheme="minorBidi"/>
          <w:lang w:val="fr-FR"/>
        </w:rPr>
      </w:pPr>
    </w:p>
    <w:p w14:paraId="07A61331" w14:textId="77777777" w:rsidR="004A7035" w:rsidRDefault="004A7035" w:rsidP="0047288B">
      <w:pPr>
        <w:spacing w:after="0" w:line="240" w:lineRule="auto"/>
        <w:rPr>
          <w:ins w:id="52" w:author="Duc Nguyen" w:date="2017-01-26T08:51:00Z"/>
          <w:rFonts w:asciiTheme="minorBidi" w:eastAsia="Times New Roman" w:hAnsiTheme="minorBidi"/>
          <w:lang w:val="fr-FR"/>
        </w:rPr>
      </w:pPr>
    </w:p>
    <w:p w14:paraId="093AF341" w14:textId="675B102A" w:rsidR="004A7035" w:rsidRDefault="004A7035" w:rsidP="0047288B">
      <w:pPr>
        <w:spacing w:after="0" w:line="240" w:lineRule="auto"/>
        <w:rPr>
          <w:ins w:id="53" w:author="Duc Nguyen" w:date="2017-01-26T08:51:00Z"/>
          <w:rFonts w:asciiTheme="minorBidi" w:eastAsia="Times New Roman" w:hAnsiTheme="minorBidi"/>
          <w:lang w:val="fr-FR"/>
        </w:rPr>
      </w:pPr>
      <w:ins w:id="54" w:author="Duc Nguyen" w:date="2017-01-26T08:52:00Z">
        <w:r>
          <w:rPr>
            <w:rFonts w:asciiTheme="minorBidi" w:eastAsia="Times New Roman" w:hAnsiTheme="minorBidi"/>
            <w:lang w:val="fr-FR"/>
          </w:rPr>
          <w:t xml:space="preserve">Quel que soit notre sentiment vis à vis </w:t>
        </w:r>
      </w:ins>
    </w:p>
    <w:p w14:paraId="3592BDC9" w14:textId="77777777" w:rsidR="004A7035" w:rsidRDefault="004A7035" w:rsidP="0047288B">
      <w:pPr>
        <w:spacing w:after="0" w:line="240" w:lineRule="auto"/>
        <w:rPr>
          <w:ins w:id="55" w:author="Duc Nguyen" w:date="2017-01-26T08:36:00Z"/>
          <w:rFonts w:asciiTheme="minorBidi" w:eastAsia="Times New Roman" w:hAnsiTheme="minorBidi"/>
          <w:lang w:val="fr-FR"/>
        </w:rPr>
      </w:pPr>
    </w:p>
    <w:p w14:paraId="74B357CB" w14:textId="77777777" w:rsidR="0047288B" w:rsidRPr="0047288B" w:rsidRDefault="0047288B" w:rsidP="0047288B">
      <w:pPr>
        <w:spacing w:after="0" w:line="240" w:lineRule="auto"/>
        <w:rPr>
          <w:ins w:id="56" w:author="Duc Nguyen" w:date="2017-01-26T08:32:00Z"/>
          <w:rFonts w:asciiTheme="minorBidi" w:eastAsia="Times New Roman" w:hAnsiTheme="minorBidi"/>
          <w:lang w:val="fr-FR"/>
          <w:rPrChange w:id="57" w:author="Duc Nguyen" w:date="2017-01-26T08:32:00Z">
            <w:rPr>
              <w:ins w:id="58" w:author="Duc Nguyen" w:date="2017-01-26T08:32:00Z"/>
              <w:rFonts w:asciiTheme="minorBidi" w:eastAsia="Times New Roman" w:hAnsiTheme="minorBidi"/>
              <w:b/>
              <w:bCs/>
              <w:lang w:val="en-US"/>
            </w:rPr>
          </w:rPrChange>
        </w:rPr>
      </w:pPr>
    </w:p>
    <w:p w14:paraId="0353E1EF" w14:textId="1A5F83F0" w:rsidR="00622998" w:rsidRPr="0047288B" w:rsidDel="0047288B" w:rsidRDefault="00622998" w:rsidP="00AC1B0C">
      <w:pPr>
        <w:spacing w:after="0" w:line="240" w:lineRule="auto"/>
        <w:rPr>
          <w:del w:id="59" w:author="Duc Nguyen" w:date="2017-01-26T08:32:00Z"/>
          <w:rFonts w:asciiTheme="minorBidi" w:eastAsia="Times New Roman" w:hAnsiTheme="minorBidi"/>
          <w:lang w:val="fr-FR"/>
          <w:rPrChange w:id="60" w:author="Duc Nguyen" w:date="2017-01-26T08:32:00Z">
            <w:rPr>
              <w:del w:id="61" w:author="Duc Nguyen" w:date="2017-01-26T08:32:00Z"/>
              <w:rFonts w:asciiTheme="minorBidi" w:eastAsia="Times New Roman" w:hAnsiTheme="minorBidi"/>
            </w:rPr>
          </w:rPrChange>
        </w:rPr>
      </w:pPr>
    </w:p>
    <w:p w14:paraId="5FD1050D" w14:textId="77777777" w:rsidR="00B833F6" w:rsidRDefault="00B833F6" w:rsidP="00AC1B0C">
      <w:pPr>
        <w:spacing w:after="0" w:line="240" w:lineRule="auto"/>
        <w:rPr>
          <w:rFonts w:asciiTheme="minorBidi" w:eastAsia="Times New Roman" w:hAnsiTheme="minorBidi"/>
        </w:rPr>
      </w:pPr>
    </w:p>
    <w:p w14:paraId="556358C0" w14:textId="77777777" w:rsidR="00036476" w:rsidRDefault="00036476" w:rsidP="00036476">
      <w:pPr>
        <w:pStyle w:val="ListParagraph"/>
        <w:numPr>
          <w:ilvl w:val="0"/>
          <w:numId w:val="12"/>
        </w:numPr>
        <w:spacing w:after="0" w:line="240" w:lineRule="auto"/>
        <w:rPr>
          <w:rFonts w:asciiTheme="minorBidi" w:eastAsia="Times New Roman" w:hAnsiTheme="minorBidi"/>
        </w:rPr>
      </w:pPr>
      <w:r>
        <w:rPr>
          <w:rFonts w:asciiTheme="minorBidi" w:eastAsia="Times New Roman" w:hAnsiTheme="minorBidi"/>
        </w:rPr>
        <w:t>Scappano dai centri</w:t>
      </w:r>
    </w:p>
    <w:p w14:paraId="5F509CC2" w14:textId="77777777" w:rsidR="00036476" w:rsidRDefault="00036476" w:rsidP="00036476">
      <w:pPr>
        <w:pStyle w:val="ListParagraph"/>
        <w:numPr>
          <w:ilvl w:val="0"/>
          <w:numId w:val="12"/>
        </w:numPr>
        <w:spacing w:after="0" w:line="240" w:lineRule="auto"/>
        <w:rPr>
          <w:rFonts w:asciiTheme="minorBidi" w:eastAsia="Times New Roman" w:hAnsiTheme="minorBidi"/>
        </w:rPr>
      </w:pPr>
      <w:r>
        <w:rPr>
          <w:rFonts w:asciiTheme="minorBidi" w:eastAsia="Times New Roman" w:hAnsiTheme="minorBidi"/>
        </w:rPr>
        <w:t>Vogliono andare altrove</w:t>
      </w:r>
    </w:p>
    <w:p w14:paraId="329AA49B" w14:textId="77777777" w:rsidR="00036476" w:rsidRPr="00036476" w:rsidRDefault="00036476" w:rsidP="00036476">
      <w:pPr>
        <w:pStyle w:val="ListParagraph"/>
        <w:numPr>
          <w:ilvl w:val="0"/>
          <w:numId w:val="12"/>
        </w:numPr>
        <w:spacing w:after="0" w:line="240" w:lineRule="auto"/>
        <w:rPr>
          <w:rFonts w:asciiTheme="minorBidi" w:eastAsia="Times New Roman" w:hAnsiTheme="minorBidi"/>
        </w:rPr>
      </w:pPr>
      <w:proofErr w:type="spellStart"/>
      <w:r>
        <w:rPr>
          <w:rFonts w:asciiTheme="minorBidi" w:eastAsia="Times New Roman" w:hAnsiTheme="minorBidi"/>
        </w:rPr>
        <w:t>Hotspot</w:t>
      </w:r>
      <w:proofErr w:type="spellEnd"/>
      <w:r>
        <w:rPr>
          <w:rFonts w:asciiTheme="minorBidi" w:eastAsia="Times New Roman" w:hAnsiTheme="minorBidi"/>
        </w:rPr>
        <w:t xml:space="preserve"> in Italia</w:t>
      </w:r>
    </w:p>
    <w:p w14:paraId="71A997E3" w14:textId="77777777" w:rsidR="00036476" w:rsidRDefault="00036476" w:rsidP="00AC1B0C">
      <w:pPr>
        <w:spacing w:after="0" w:line="240" w:lineRule="auto"/>
        <w:rPr>
          <w:rFonts w:asciiTheme="minorBidi" w:eastAsia="Times New Roman" w:hAnsiTheme="minorBidi"/>
        </w:rPr>
      </w:pPr>
    </w:p>
    <w:p w14:paraId="0DD7DE84" w14:textId="3D9ACBD1" w:rsidR="004B734E" w:rsidRPr="000D18F9" w:rsidRDefault="004B734E" w:rsidP="000D18F9">
      <w:pPr>
        <w:rPr>
          <w:rFonts w:asciiTheme="minorBidi" w:hAnsiTheme="minorBidi"/>
          <w:sz w:val="24"/>
          <w:szCs w:val="24"/>
        </w:rPr>
      </w:pPr>
    </w:p>
    <w:sectPr w:rsidR="004B734E" w:rsidRPr="000D18F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c Nguyen" w:date="2017-01-24T16:30:00Z" w:initials="DN">
    <w:p w14:paraId="435A21B1" w14:textId="77777777" w:rsidR="000447BE" w:rsidRDefault="000447BE">
      <w:pPr>
        <w:pStyle w:val="CommentText"/>
      </w:pPr>
      <w:r>
        <w:rPr>
          <w:rStyle w:val="CommentReference"/>
        </w:rPr>
        <w:annotationRef/>
      </w:r>
      <w:proofErr w:type="spellStart"/>
      <w:r w:rsidR="00831726">
        <w:t>Détail</w:t>
      </w:r>
      <w:proofErr w:type="spellEnd"/>
      <w:r w:rsidR="00831726">
        <w:t xml:space="preserve">: </w:t>
      </w:r>
      <w:proofErr w:type="spellStart"/>
      <w:r w:rsidR="00831726">
        <w:t>Chiffres</w:t>
      </w:r>
      <w:proofErr w:type="spellEnd"/>
      <w:r w:rsidR="00831726">
        <w:t xml:space="preserve"> </w:t>
      </w:r>
      <w:proofErr w:type="spellStart"/>
      <w:r w:rsidR="00831726">
        <w:t>officiels</w:t>
      </w:r>
      <w:proofErr w:type="spellEnd"/>
      <w:r w:rsidR="00831726">
        <w:t xml:space="preserve"> </w:t>
      </w:r>
      <w:proofErr w:type="spellStart"/>
      <w:r w:rsidR="00831726">
        <w:t>européens</w:t>
      </w:r>
      <w:proofErr w:type="spellEnd"/>
      <w:r w:rsidR="00831726">
        <w:t xml:space="preserve"> </w:t>
      </w:r>
      <w:proofErr w:type="spellStart"/>
      <w:r w:rsidR="00831726">
        <w:t>plutôt</w:t>
      </w:r>
      <w:proofErr w:type="spellEnd"/>
      <w:r w:rsidR="00831726">
        <w:t xml:space="preserve"> </w:t>
      </w:r>
      <w:proofErr w:type="spellStart"/>
      <w:r w:rsidR="00831726">
        <w:t>qu’Eurostat</w:t>
      </w:r>
      <w:proofErr w:type="spellEnd"/>
      <w:r w:rsidR="00831726">
        <w:t xml:space="preserve"> pour un </w:t>
      </w:r>
      <w:proofErr w:type="spellStart"/>
      <w:r w:rsidR="00831726">
        <w:t>lectorat</w:t>
      </w:r>
      <w:proofErr w:type="spellEnd"/>
      <w:r w:rsidR="00831726">
        <w:t xml:space="preserve"> </w:t>
      </w:r>
      <w:proofErr w:type="spellStart"/>
      <w:r w:rsidR="00831726">
        <w:t>international</w:t>
      </w:r>
      <w:proofErr w:type="spellEnd"/>
      <w:r w:rsidR="00831726">
        <w:t xml:space="preserve">? </w:t>
      </w:r>
    </w:p>
  </w:comment>
  <w:comment w:id="1" w:author="Duc Nguyen" w:date="2017-01-26T08:29:00Z" w:initials="DN">
    <w:p w14:paraId="609E00F5" w14:textId="5AA7D41D" w:rsidR="007B24B0" w:rsidRDefault="007B24B0">
      <w:pPr>
        <w:pStyle w:val="CommentText"/>
      </w:pPr>
      <w:r>
        <w:rPr>
          <w:rStyle w:val="CommentReference"/>
        </w:rPr>
        <w:annotationRef/>
      </w:r>
      <w:r>
        <w:t xml:space="preserve">Photo </w:t>
      </w:r>
      <w:proofErr w:type="spellStart"/>
      <w:r w:rsidRPr="00A36F8A">
        <w:rPr>
          <w:rFonts w:ascii="Calibri" w:eastAsia="Times New Roman" w:hAnsi="Calibri" w:cs="Times New Roman"/>
          <w:color w:val="000000"/>
          <w:shd w:val="clear" w:color="auto" w:fill="E6ECF9"/>
          <w:lang w:val="en-US"/>
        </w:rPr>
        <w:t>Semere</w:t>
      </w:r>
      <w:proofErr w:type="spellEnd"/>
      <w:r>
        <w:rPr>
          <w:rFonts w:ascii="Calibri" w:eastAsia="Times New Roman" w:hAnsi="Calibri" w:cs="Times New Roman"/>
          <w:color w:val="000000"/>
          <w:shd w:val="clear" w:color="auto" w:fill="E6ECF9"/>
          <w:lang w:val="en-US"/>
        </w:rPr>
        <w:t>?</w:t>
      </w:r>
    </w:p>
  </w:comment>
  <w:comment w:id="2" w:author="Duc Nguyen" w:date="2017-01-24T21:52:00Z" w:initials="DN">
    <w:p w14:paraId="73CB49CE" w14:textId="77777777" w:rsidR="006518A8" w:rsidRDefault="0001189C" w:rsidP="006518A8">
      <w:r>
        <w:rPr>
          <w:rStyle w:val="CommentReference"/>
        </w:rPr>
        <w:annotationRef/>
      </w:r>
      <w:proofErr w:type="spellStart"/>
      <w:r w:rsidR="006518A8">
        <w:t>Infobox</w:t>
      </w:r>
      <w:proofErr w:type="spellEnd"/>
      <w:r w:rsidR="006518A8">
        <w:t xml:space="preserve"> pour </w:t>
      </w:r>
      <w:proofErr w:type="spellStart"/>
      <w:r w:rsidR="006518A8">
        <w:t>Eurodac</w:t>
      </w:r>
      <w:proofErr w:type="spellEnd"/>
      <w:r w:rsidR="006518A8">
        <w:t xml:space="preserve">? </w:t>
      </w:r>
      <w:proofErr w:type="spellStart"/>
      <w:r w:rsidR="006518A8">
        <w:t>Genre</w:t>
      </w:r>
      <w:proofErr w:type="spellEnd"/>
    </w:p>
    <w:p w14:paraId="58DB611D" w14:textId="77777777" w:rsidR="006518A8" w:rsidRDefault="006518A8" w:rsidP="006518A8"/>
    <w:p w14:paraId="73298A58" w14:textId="77777777" w:rsidR="006518A8" w:rsidRPr="006518A8" w:rsidRDefault="006518A8" w:rsidP="006518A8">
      <w:pPr>
        <w:rPr>
          <w:rFonts w:ascii="Times New Roman" w:eastAsia="Times New Roman" w:hAnsi="Times New Roman" w:cs="Times New Roman"/>
          <w:sz w:val="24"/>
          <w:szCs w:val="24"/>
          <w:lang w:val="fr-FR"/>
        </w:rPr>
      </w:pPr>
      <w:proofErr w:type="spellStart"/>
      <w:r w:rsidRPr="006518A8">
        <w:rPr>
          <w:rFonts w:ascii="Arial" w:eastAsia="Times New Roman" w:hAnsi="Arial" w:cs="Arial"/>
          <w:color w:val="252525"/>
          <w:sz w:val="20"/>
          <w:szCs w:val="20"/>
          <w:shd w:val="clear" w:color="auto" w:fill="FFFFFF"/>
          <w:lang w:val="fr-FR"/>
        </w:rPr>
        <w:t>Eurodac</w:t>
      </w:r>
      <w:proofErr w:type="spellEnd"/>
      <w:r w:rsidRPr="006518A8">
        <w:rPr>
          <w:rFonts w:ascii="Arial" w:eastAsia="Times New Roman" w:hAnsi="Arial" w:cs="Arial"/>
          <w:color w:val="252525"/>
          <w:sz w:val="20"/>
          <w:szCs w:val="20"/>
          <w:shd w:val="clear" w:color="auto" w:fill="FFFFFF"/>
          <w:lang w:val="fr-FR"/>
        </w:rPr>
        <w:t xml:space="preserve"> (</w:t>
      </w:r>
      <w:proofErr w:type="spellStart"/>
      <w:r w:rsidRPr="006518A8">
        <w:rPr>
          <w:rFonts w:ascii="Arial" w:eastAsia="Times New Roman" w:hAnsi="Arial" w:cs="Arial"/>
          <w:color w:val="252525"/>
          <w:sz w:val="20"/>
          <w:szCs w:val="20"/>
          <w:shd w:val="clear" w:color="auto" w:fill="FFFFFF"/>
          <w:lang w:val="fr-FR"/>
        </w:rPr>
        <w:t>European</w:t>
      </w:r>
      <w:proofErr w:type="spellEnd"/>
      <w:r w:rsidRPr="006518A8">
        <w:rPr>
          <w:rFonts w:ascii="Arial" w:eastAsia="Times New Roman" w:hAnsi="Arial" w:cs="Arial"/>
          <w:color w:val="252525"/>
          <w:sz w:val="20"/>
          <w:szCs w:val="20"/>
          <w:shd w:val="clear" w:color="auto" w:fill="FFFFFF"/>
          <w:lang w:val="fr-FR"/>
        </w:rPr>
        <w:t xml:space="preserve"> </w:t>
      </w:r>
      <w:proofErr w:type="spellStart"/>
      <w:r w:rsidRPr="006518A8">
        <w:rPr>
          <w:rFonts w:ascii="Arial" w:eastAsia="Times New Roman" w:hAnsi="Arial" w:cs="Arial"/>
          <w:color w:val="252525"/>
          <w:sz w:val="20"/>
          <w:szCs w:val="20"/>
          <w:shd w:val="clear" w:color="auto" w:fill="FFFFFF"/>
          <w:lang w:val="fr-FR"/>
        </w:rPr>
        <w:t>Dactyloscopy</w:t>
      </w:r>
      <w:proofErr w:type="spellEnd"/>
      <w:r w:rsidRPr="006518A8">
        <w:rPr>
          <w:rFonts w:ascii="Arial" w:eastAsia="Times New Roman" w:hAnsi="Arial" w:cs="Arial"/>
          <w:color w:val="252525"/>
          <w:sz w:val="20"/>
          <w:szCs w:val="20"/>
          <w:shd w:val="clear" w:color="auto" w:fill="FFFFFF"/>
          <w:lang w:val="fr-FR"/>
        </w:rPr>
        <w:t>) est une base de données d'empreintes digitales de l'Union européenne ayant pour but d'identif</w:t>
      </w:r>
      <w:r>
        <w:rPr>
          <w:rFonts w:ascii="Arial" w:eastAsia="Times New Roman" w:hAnsi="Arial" w:cs="Arial"/>
          <w:color w:val="252525"/>
          <w:sz w:val="20"/>
          <w:szCs w:val="20"/>
          <w:shd w:val="clear" w:color="auto" w:fill="FFFFFF"/>
          <w:lang w:val="fr-FR"/>
        </w:rPr>
        <w:t>i</w:t>
      </w:r>
      <w:r w:rsidRPr="006518A8">
        <w:rPr>
          <w:rFonts w:ascii="Arial" w:eastAsia="Times New Roman" w:hAnsi="Arial" w:cs="Arial"/>
          <w:color w:val="252525"/>
          <w:sz w:val="20"/>
          <w:szCs w:val="20"/>
          <w:shd w:val="clear" w:color="auto" w:fill="FFFFFF"/>
          <w:lang w:val="fr-FR"/>
        </w:rPr>
        <w:t>er les demandeurs d'asile. Elle permet aux autorités de déterminer si un demandeur d'asile a déjà déposé une demande d'asile dans un autre pays membre ou a transité de manière illégale à travers d'autres pays de l'UE + AELE.</w:t>
      </w:r>
    </w:p>
    <w:p w14:paraId="1BAD58FE" w14:textId="77777777" w:rsidR="0001189C" w:rsidRPr="006518A8" w:rsidRDefault="0001189C">
      <w:pPr>
        <w:pStyle w:val="CommentText"/>
        <w:rPr>
          <w:lang w:val="fr-FR"/>
        </w:rPr>
      </w:pPr>
    </w:p>
  </w:comment>
  <w:comment w:id="3" w:author="Duc Nguyen" w:date="2017-01-24T21:55:00Z" w:initials="DN">
    <w:p w14:paraId="7F490F04" w14:textId="033F91BF" w:rsidR="003E37D1" w:rsidRDefault="003E37D1">
      <w:pPr>
        <w:pStyle w:val="CommentText"/>
      </w:pPr>
      <w:r>
        <w:rPr>
          <w:rStyle w:val="CommentReference"/>
        </w:rPr>
        <w:annotationRef/>
      </w:r>
      <w:proofErr w:type="spellStart"/>
      <w:r>
        <w:t>Moins</w:t>
      </w:r>
      <w:proofErr w:type="spellEnd"/>
      <w:r>
        <w:t xml:space="preserve"> de 30%</w:t>
      </w:r>
    </w:p>
  </w:comment>
  <w:comment w:id="4" w:author="Duc Nguyen" w:date="2017-01-25T17:52:00Z" w:initials="DN">
    <w:p w14:paraId="5F8C64A9" w14:textId="623AC971" w:rsidR="00F84E2A" w:rsidRDefault="00F84E2A" w:rsidP="00F84E2A">
      <w:pPr>
        <w:pStyle w:val="CommentText"/>
      </w:pPr>
      <w:r>
        <w:rPr>
          <w:rStyle w:val="CommentReference"/>
        </w:rPr>
        <w:annotationRef/>
      </w:r>
      <w:r>
        <w:t xml:space="preserve">On </w:t>
      </w:r>
      <w:proofErr w:type="spellStart"/>
      <w:r>
        <w:t>peut</w:t>
      </w:r>
      <w:proofErr w:type="spellEnd"/>
      <w:r>
        <w:t xml:space="preserve"> </w:t>
      </w:r>
      <w:proofErr w:type="spellStart"/>
      <w:r>
        <w:t>garder</w:t>
      </w:r>
      <w:proofErr w:type="spellEnd"/>
      <w:r>
        <w:t xml:space="preserve"> mais si on </w:t>
      </w:r>
      <w:proofErr w:type="spellStart"/>
      <w:r>
        <w:t>doit</w:t>
      </w:r>
      <w:proofErr w:type="spellEnd"/>
      <w:r>
        <w:t xml:space="preserve"> </w:t>
      </w:r>
      <w:proofErr w:type="spellStart"/>
      <w:r>
        <w:t>raccourcir</w:t>
      </w:r>
      <w:proofErr w:type="spellEnd"/>
      <w:r>
        <w:t xml:space="preserve">, </w:t>
      </w:r>
      <w:proofErr w:type="spellStart"/>
      <w:r>
        <w:t>j’enlèverais</w:t>
      </w:r>
      <w:proofErr w:type="spellEnd"/>
      <w:r>
        <w:t xml:space="preserve"> </w:t>
      </w:r>
      <w:proofErr w:type="spellStart"/>
      <w:r>
        <w:t>cette</w:t>
      </w:r>
      <w:proofErr w:type="spellEnd"/>
      <w:r>
        <w:t xml:space="preserve"> </w:t>
      </w:r>
      <w:proofErr w:type="spellStart"/>
      <w:r>
        <w:t>partie</w:t>
      </w:r>
      <w:proofErr w:type="spellEnd"/>
    </w:p>
  </w:comment>
  <w:comment w:id="5" w:author="Duc Nguyen" w:date="2017-01-25T17:37:00Z" w:initials="DN">
    <w:p w14:paraId="2D4BDC50" w14:textId="08982BC1" w:rsidR="00494FAC" w:rsidRDefault="00B561BB" w:rsidP="00622998">
      <w:pPr>
        <w:pStyle w:val="CommentText"/>
      </w:pPr>
      <w:r>
        <w:rPr>
          <w:rStyle w:val="CommentReference"/>
        </w:rPr>
        <w:annotationRef/>
      </w:r>
      <w:proofErr w:type="spellStart"/>
      <w:r>
        <w:t>Ajouter</w:t>
      </w:r>
      <w:proofErr w:type="spellEnd"/>
      <w:r>
        <w:t xml:space="preserve"> </w:t>
      </w:r>
      <w:proofErr w:type="spellStart"/>
      <w:r>
        <w:t>qu’Amnesty</w:t>
      </w:r>
      <w:proofErr w:type="spellEnd"/>
      <w:r>
        <w:t xml:space="preserve"> International </w:t>
      </w:r>
      <w:proofErr w:type="spellStart"/>
      <w:r>
        <w:t>épingle</w:t>
      </w:r>
      <w:proofErr w:type="spellEnd"/>
      <w:r>
        <w:t xml:space="preserve"> </w:t>
      </w:r>
      <w:proofErr w:type="spellStart"/>
      <w:r>
        <w:t>régulièrement</w:t>
      </w:r>
      <w:proofErr w:type="spellEnd"/>
      <w:r>
        <w:t xml:space="preserve"> la </w:t>
      </w:r>
      <w:proofErr w:type="spellStart"/>
      <w:r>
        <w:t>Suisse</w:t>
      </w:r>
      <w:proofErr w:type="spellEnd"/>
      <w:r>
        <w:t xml:space="preserve"> </w:t>
      </w:r>
      <w:r w:rsidR="00494FAC">
        <w:t xml:space="preserve">à ce </w:t>
      </w:r>
      <w:proofErr w:type="spellStart"/>
      <w:r w:rsidR="00494FAC">
        <w:t>sujet</w:t>
      </w:r>
      <w:proofErr w:type="spellEnd"/>
      <w:r w:rsidR="00494FAC">
        <w:t xml:space="preserve"> </w:t>
      </w:r>
      <w:proofErr w:type="spellStart"/>
      <w:r w:rsidR="00494FAC">
        <w:t>dans</w:t>
      </w:r>
      <w:proofErr w:type="spellEnd"/>
      <w:r w:rsidR="00494FAC">
        <w:t xml:space="preserve"> </w:t>
      </w:r>
      <w:proofErr w:type="spellStart"/>
      <w:r w:rsidR="00494FAC">
        <w:t>ces</w:t>
      </w:r>
      <w:proofErr w:type="spellEnd"/>
      <w:r w:rsidR="00494FAC">
        <w:t xml:space="preserve"> </w:t>
      </w:r>
      <w:proofErr w:type="spellStart"/>
      <w:r w:rsidR="00494FAC">
        <w:t>rapports</w:t>
      </w:r>
      <w:proofErr w:type="spellEnd"/>
      <w:r w:rsidR="00494FAC">
        <w:t xml:space="preserve">? </w:t>
      </w:r>
    </w:p>
    <w:p w14:paraId="0F0A64E6" w14:textId="4CA33C44" w:rsidR="00B561BB" w:rsidRDefault="00494FAC">
      <w:pPr>
        <w:pStyle w:val="CommentText"/>
      </w:pPr>
      <w:hyperlink r:id="rId1" w:history="1">
        <w:r w:rsidRPr="002F1665">
          <w:rPr>
            <w:rStyle w:val="Hyperlink"/>
          </w:rPr>
          <w:t>https://www.amnesty.ch/fr/pays/europe-asie-centrale/suisse/docs/2016/la-suisse-fait-preuve-de-formalisme-excessif-dans-les-renvois-dublin-1</w:t>
        </w:r>
      </w:hyperlink>
    </w:p>
    <w:p w14:paraId="27A73828" w14:textId="77777777" w:rsidR="00494FAC" w:rsidRDefault="00494FAC">
      <w:pPr>
        <w:pStyle w:val="CommentText"/>
      </w:pPr>
    </w:p>
  </w:comment>
  <w:comment w:id="6" w:author="Duc Nguyen" w:date="2017-01-25T17:45:00Z" w:initials="DN">
    <w:p w14:paraId="745A3964" w14:textId="03C508B8" w:rsidR="007D4210" w:rsidRDefault="007D4210">
      <w:pPr>
        <w:pStyle w:val="CommentText"/>
      </w:pPr>
      <w:r>
        <w:rPr>
          <w:rStyle w:val="CommentReference"/>
        </w:rPr>
        <w:annotationRef/>
      </w:r>
      <w:r>
        <w:t xml:space="preserve">, </w:t>
      </w:r>
      <w:proofErr w:type="spellStart"/>
      <w:r>
        <w:t>contre</w:t>
      </w:r>
      <w:proofErr w:type="spellEnd"/>
      <w:r>
        <w:t xml:space="preserve"> 25 fois </w:t>
      </w:r>
      <w:proofErr w:type="spellStart"/>
      <w:r>
        <w:t>moins</w:t>
      </w:r>
      <w:proofErr w:type="spellEnd"/>
      <w:r>
        <w:t xml:space="preserve"> pour la </w:t>
      </w:r>
      <w:proofErr w:type="spellStart"/>
      <w:r>
        <w:t>Suisse</w:t>
      </w:r>
      <w:proofErr w:type="spellEnd"/>
      <w:r>
        <w:t xml:space="preserve"> (40'000)</w:t>
      </w:r>
    </w:p>
  </w:comment>
  <w:comment w:id="7" w:author="Duc Nguyen" w:date="2017-01-24T22:16:00Z" w:initials="DN">
    <w:p w14:paraId="3232CB0F" w14:textId="09BD1B12" w:rsidR="00946052" w:rsidRDefault="00946052">
      <w:pPr>
        <w:pStyle w:val="CommentText"/>
      </w:pPr>
      <w:r>
        <w:rPr>
          <w:rStyle w:val="CommentReference"/>
        </w:rPr>
        <w:annotationRef/>
      </w:r>
      <w:proofErr w:type="spellStart"/>
      <w:r>
        <w:t>Graphique</w:t>
      </w:r>
      <w:proofErr w:type="spellEnd"/>
      <w:r>
        <w:t xml:space="preserve"> </w:t>
      </w:r>
      <w:proofErr w:type="spellStart"/>
      <w:r>
        <w:t>avant</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A21B1" w15:done="0"/>
  <w15:commentEx w15:paraId="609E00F5" w15:done="0"/>
  <w15:commentEx w15:paraId="1BAD58FE" w15:done="0"/>
  <w15:commentEx w15:paraId="7F490F04" w15:done="0"/>
  <w15:commentEx w15:paraId="5F8C64A9" w15:done="0"/>
  <w15:commentEx w15:paraId="27A73828" w15:done="0"/>
  <w15:commentEx w15:paraId="745A3964" w15:done="0"/>
  <w15:commentEx w15:paraId="3232CB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5EFC"/>
    <w:multiLevelType w:val="multilevel"/>
    <w:tmpl w:val="702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7485"/>
    <w:multiLevelType w:val="hybridMultilevel"/>
    <w:tmpl w:val="E8C4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E4296"/>
    <w:multiLevelType w:val="multilevel"/>
    <w:tmpl w:val="5D3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552187"/>
    <w:multiLevelType w:val="hybridMultilevel"/>
    <w:tmpl w:val="D05E282E"/>
    <w:lvl w:ilvl="0" w:tplc="E05AA1CE">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393038"/>
    <w:multiLevelType w:val="hybridMultilevel"/>
    <w:tmpl w:val="1DF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507CB"/>
    <w:multiLevelType w:val="hybridMultilevel"/>
    <w:tmpl w:val="28CA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23A39"/>
    <w:multiLevelType w:val="multilevel"/>
    <w:tmpl w:val="DC6A5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2362EC"/>
    <w:multiLevelType w:val="multilevel"/>
    <w:tmpl w:val="A46C7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687162"/>
    <w:multiLevelType w:val="hybridMultilevel"/>
    <w:tmpl w:val="F4108FEA"/>
    <w:lvl w:ilvl="0" w:tplc="387EA41A">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D1E3361"/>
    <w:multiLevelType w:val="hybridMultilevel"/>
    <w:tmpl w:val="9B70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072A"/>
    <w:multiLevelType w:val="hybridMultilevel"/>
    <w:tmpl w:val="F00EF02C"/>
    <w:lvl w:ilvl="0" w:tplc="959036E8">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6587848"/>
    <w:multiLevelType w:val="multilevel"/>
    <w:tmpl w:val="5C8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635E1D"/>
    <w:multiLevelType w:val="multilevel"/>
    <w:tmpl w:val="B3F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A05D5"/>
    <w:multiLevelType w:val="hybridMultilevel"/>
    <w:tmpl w:val="70ACEE02"/>
    <w:lvl w:ilvl="0" w:tplc="913637E4">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9C12432"/>
    <w:multiLevelType w:val="multilevel"/>
    <w:tmpl w:val="874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1B6B4D"/>
    <w:multiLevelType w:val="hybridMultilevel"/>
    <w:tmpl w:val="CF521854"/>
    <w:lvl w:ilvl="0" w:tplc="2BCCB650">
      <w:start w:val="14"/>
      <w:numFmt w:val="bullet"/>
      <w:lvlText w:val=""/>
      <w:lvlJc w:val="left"/>
      <w:pPr>
        <w:ind w:left="720" w:hanging="360"/>
      </w:pPr>
      <w:rPr>
        <w:rFonts w:ascii="Wingdings" w:eastAsia="Times New Roman"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3"/>
  </w:num>
  <w:num w:numId="5">
    <w:abstractNumId w:val="2"/>
  </w:num>
  <w:num w:numId="6">
    <w:abstractNumId w:val="11"/>
  </w:num>
  <w:num w:numId="7">
    <w:abstractNumId w:val="12"/>
  </w:num>
  <w:num w:numId="8">
    <w:abstractNumId w:val="0"/>
  </w:num>
  <w:num w:numId="9">
    <w:abstractNumId w:val="7"/>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14"/>
  </w:num>
  <w:num w:numId="12">
    <w:abstractNumId w:val="15"/>
  </w:num>
  <w:num w:numId="13">
    <w:abstractNumId w:val="4"/>
  </w:num>
  <w:num w:numId="14">
    <w:abstractNumId w:val="1"/>
  </w:num>
  <w:num w:numId="15">
    <w:abstractNumId w:val="9"/>
  </w:num>
  <w:num w:numId="1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Nguyen">
    <w15:presenceInfo w15:providerId="Windows Live" w15:userId="73df65bb4f3594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CB"/>
    <w:rsid w:val="0001189C"/>
    <w:rsid w:val="00036476"/>
    <w:rsid w:val="000447BE"/>
    <w:rsid w:val="000866F8"/>
    <w:rsid w:val="00086E43"/>
    <w:rsid w:val="000D18F9"/>
    <w:rsid w:val="00114680"/>
    <w:rsid w:val="001240FF"/>
    <w:rsid w:val="00152398"/>
    <w:rsid w:val="00154431"/>
    <w:rsid w:val="00162B10"/>
    <w:rsid w:val="001B6510"/>
    <w:rsid w:val="001D5287"/>
    <w:rsid w:val="002556AE"/>
    <w:rsid w:val="00291DFD"/>
    <w:rsid w:val="002A5DAA"/>
    <w:rsid w:val="002E039D"/>
    <w:rsid w:val="00366B7B"/>
    <w:rsid w:val="003D68D9"/>
    <w:rsid w:val="003E37D1"/>
    <w:rsid w:val="003E48BD"/>
    <w:rsid w:val="00412895"/>
    <w:rsid w:val="0047288B"/>
    <w:rsid w:val="00494FAC"/>
    <w:rsid w:val="004A7035"/>
    <w:rsid w:val="004B734E"/>
    <w:rsid w:val="004E6481"/>
    <w:rsid w:val="00524432"/>
    <w:rsid w:val="00526E68"/>
    <w:rsid w:val="00565406"/>
    <w:rsid w:val="005675CB"/>
    <w:rsid w:val="00594F4D"/>
    <w:rsid w:val="005A7632"/>
    <w:rsid w:val="005B75FF"/>
    <w:rsid w:val="005D413C"/>
    <w:rsid w:val="00622998"/>
    <w:rsid w:val="00623EE3"/>
    <w:rsid w:val="00627F02"/>
    <w:rsid w:val="00640D63"/>
    <w:rsid w:val="006518A8"/>
    <w:rsid w:val="00656775"/>
    <w:rsid w:val="00664C8D"/>
    <w:rsid w:val="006A2A4A"/>
    <w:rsid w:val="006E3CFF"/>
    <w:rsid w:val="006F7D64"/>
    <w:rsid w:val="00705C4B"/>
    <w:rsid w:val="0071485A"/>
    <w:rsid w:val="00720FDD"/>
    <w:rsid w:val="00747507"/>
    <w:rsid w:val="007B24B0"/>
    <w:rsid w:val="007D4210"/>
    <w:rsid w:val="00831726"/>
    <w:rsid w:val="008A4DD8"/>
    <w:rsid w:val="008D16C8"/>
    <w:rsid w:val="00930956"/>
    <w:rsid w:val="00946052"/>
    <w:rsid w:val="009678CE"/>
    <w:rsid w:val="00976FC4"/>
    <w:rsid w:val="00977CA2"/>
    <w:rsid w:val="009D2797"/>
    <w:rsid w:val="009F6899"/>
    <w:rsid w:val="00A26B32"/>
    <w:rsid w:val="00A36F8A"/>
    <w:rsid w:val="00A50C4B"/>
    <w:rsid w:val="00A53706"/>
    <w:rsid w:val="00AC1B0C"/>
    <w:rsid w:val="00AE1509"/>
    <w:rsid w:val="00AE317E"/>
    <w:rsid w:val="00AE43D5"/>
    <w:rsid w:val="00B11325"/>
    <w:rsid w:val="00B561BB"/>
    <w:rsid w:val="00B73BD1"/>
    <w:rsid w:val="00B833F6"/>
    <w:rsid w:val="00BA6DC4"/>
    <w:rsid w:val="00BB0B2A"/>
    <w:rsid w:val="00BD7D91"/>
    <w:rsid w:val="00C0579D"/>
    <w:rsid w:val="00C82C80"/>
    <w:rsid w:val="00CA1033"/>
    <w:rsid w:val="00CD266C"/>
    <w:rsid w:val="00CD27AA"/>
    <w:rsid w:val="00CE7CDF"/>
    <w:rsid w:val="00CF4717"/>
    <w:rsid w:val="00D1006F"/>
    <w:rsid w:val="00D27872"/>
    <w:rsid w:val="00D40CA7"/>
    <w:rsid w:val="00D5179B"/>
    <w:rsid w:val="00D53C76"/>
    <w:rsid w:val="00D567C0"/>
    <w:rsid w:val="00D80228"/>
    <w:rsid w:val="00DA22A1"/>
    <w:rsid w:val="00DC22C1"/>
    <w:rsid w:val="00DF3FF2"/>
    <w:rsid w:val="00E466B1"/>
    <w:rsid w:val="00E47F84"/>
    <w:rsid w:val="00E8691D"/>
    <w:rsid w:val="00EA3224"/>
    <w:rsid w:val="00EA687D"/>
    <w:rsid w:val="00EC0B34"/>
    <w:rsid w:val="00F26255"/>
    <w:rsid w:val="00F302E1"/>
    <w:rsid w:val="00F56DEF"/>
    <w:rsid w:val="00F84E2A"/>
    <w:rsid w:val="00FA26B6"/>
    <w:rsid w:val="00FA7816"/>
    <w:rsid w:val="00FF3C9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8CB2"/>
  <w15:chartTrackingRefBased/>
  <w15:docId w15:val="{45F1C072-27FF-4C70-ACE4-DD895E8A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D8"/>
    <w:pPr>
      <w:ind w:left="720"/>
      <w:contextualSpacing/>
    </w:pPr>
  </w:style>
  <w:style w:type="paragraph" w:styleId="NormalWeb">
    <w:name w:val="Normal (Web)"/>
    <w:basedOn w:val="Normal"/>
    <w:uiPriority w:val="99"/>
    <w:semiHidden/>
    <w:unhideWhenUsed/>
    <w:rsid w:val="00AE1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09"/>
    <w:rPr>
      <w:color w:val="0000FF"/>
      <w:u w:val="single"/>
    </w:rPr>
  </w:style>
  <w:style w:type="character" w:styleId="CommentReference">
    <w:name w:val="annotation reference"/>
    <w:basedOn w:val="DefaultParagraphFont"/>
    <w:uiPriority w:val="99"/>
    <w:semiHidden/>
    <w:unhideWhenUsed/>
    <w:rsid w:val="000447BE"/>
    <w:rPr>
      <w:sz w:val="18"/>
      <w:szCs w:val="18"/>
    </w:rPr>
  </w:style>
  <w:style w:type="paragraph" w:styleId="CommentText">
    <w:name w:val="annotation text"/>
    <w:basedOn w:val="Normal"/>
    <w:link w:val="CommentTextChar"/>
    <w:uiPriority w:val="99"/>
    <w:semiHidden/>
    <w:unhideWhenUsed/>
    <w:rsid w:val="000447BE"/>
    <w:pPr>
      <w:spacing w:line="240" w:lineRule="auto"/>
    </w:pPr>
    <w:rPr>
      <w:sz w:val="24"/>
      <w:szCs w:val="24"/>
    </w:rPr>
  </w:style>
  <w:style w:type="character" w:customStyle="1" w:styleId="CommentTextChar">
    <w:name w:val="Comment Text Char"/>
    <w:basedOn w:val="DefaultParagraphFont"/>
    <w:link w:val="CommentText"/>
    <w:uiPriority w:val="99"/>
    <w:semiHidden/>
    <w:rsid w:val="000447BE"/>
    <w:rPr>
      <w:sz w:val="24"/>
      <w:szCs w:val="24"/>
    </w:rPr>
  </w:style>
  <w:style w:type="paragraph" w:styleId="CommentSubject">
    <w:name w:val="annotation subject"/>
    <w:basedOn w:val="CommentText"/>
    <w:next w:val="CommentText"/>
    <w:link w:val="CommentSubjectChar"/>
    <w:uiPriority w:val="99"/>
    <w:semiHidden/>
    <w:unhideWhenUsed/>
    <w:rsid w:val="000447BE"/>
    <w:rPr>
      <w:b/>
      <w:bCs/>
      <w:sz w:val="20"/>
      <w:szCs w:val="20"/>
    </w:rPr>
  </w:style>
  <w:style w:type="character" w:customStyle="1" w:styleId="CommentSubjectChar">
    <w:name w:val="Comment Subject Char"/>
    <w:basedOn w:val="CommentTextChar"/>
    <w:link w:val="CommentSubject"/>
    <w:uiPriority w:val="99"/>
    <w:semiHidden/>
    <w:rsid w:val="000447BE"/>
    <w:rPr>
      <w:b/>
      <w:bCs/>
      <w:sz w:val="20"/>
      <w:szCs w:val="20"/>
    </w:rPr>
  </w:style>
  <w:style w:type="paragraph" w:styleId="BalloonText">
    <w:name w:val="Balloon Text"/>
    <w:basedOn w:val="Normal"/>
    <w:link w:val="BalloonTextChar"/>
    <w:uiPriority w:val="99"/>
    <w:semiHidden/>
    <w:unhideWhenUsed/>
    <w:rsid w:val="000447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7B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A6DC4"/>
    <w:rPr>
      <w:color w:val="954F72" w:themeColor="followedHyperlink"/>
      <w:u w:val="single"/>
    </w:rPr>
  </w:style>
  <w:style w:type="paragraph" w:styleId="Revision">
    <w:name w:val="Revision"/>
    <w:hidden/>
    <w:uiPriority w:val="99"/>
    <w:semiHidden/>
    <w:rsid w:val="000D1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0854">
      <w:bodyDiv w:val="1"/>
      <w:marLeft w:val="0"/>
      <w:marRight w:val="0"/>
      <w:marTop w:val="0"/>
      <w:marBottom w:val="0"/>
      <w:divBdr>
        <w:top w:val="none" w:sz="0" w:space="0" w:color="auto"/>
        <w:left w:val="none" w:sz="0" w:space="0" w:color="auto"/>
        <w:bottom w:val="none" w:sz="0" w:space="0" w:color="auto"/>
        <w:right w:val="none" w:sz="0" w:space="0" w:color="auto"/>
      </w:divBdr>
    </w:div>
    <w:div w:id="371656262">
      <w:bodyDiv w:val="1"/>
      <w:marLeft w:val="0"/>
      <w:marRight w:val="0"/>
      <w:marTop w:val="0"/>
      <w:marBottom w:val="0"/>
      <w:divBdr>
        <w:top w:val="none" w:sz="0" w:space="0" w:color="auto"/>
        <w:left w:val="none" w:sz="0" w:space="0" w:color="auto"/>
        <w:bottom w:val="none" w:sz="0" w:space="0" w:color="auto"/>
        <w:right w:val="none" w:sz="0" w:space="0" w:color="auto"/>
      </w:divBdr>
    </w:div>
    <w:div w:id="450589823">
      <w:bodyDiv w:val="1"/>
      <w:marLeft w:val="0"/>
      <w:marRight w:val="0"/>
      <w:marTop w:val="0"/>
      <w:marBottom w:val="0"/>
      <w:divBdr>
        <w:top w:val="none" w:sz="0" w:space="0" w:color="auto"/>
        <w:left w:val="none" w:sz="0" w:space="0" w:color="auto"/>
        <w:bottom w:val="none" w:sz="0" w:space="0" w:color="auto"/>
        <w:right w:val="none" w:sz="0" w:space="0" w:color="auto"/>
      </w:divBdr>
    </w:div>
    <w:div w:id="624042264">
      <w:bodyDiv w:val="1"/>
      <w:marLeft w:val="0"/>
      <w:marRight w:val="0"/>
      <w:marTop w:val="0"/>
      <w:marBottom w:val="0"/>
      <w:divBdr>
        <w:top w:val="none" w:sz="0" w:space="0" w:color="auto"/>
        <w:left w:val="none" w:sz="0" w:space="0" w:color="auto"/>
        <w:bottom w:val="none" w:sz="0" w:space="0" w:color="auto"/>
        <w:right w:val="none" w:sz="0" w:space="0" w:color="auto"/>
      </w:divBdr>
    </w:div>
    <w:div w:id="670764814">
      <w:bodyDiv w:val="1"/>
      <w:marLeft w:val="0"/>
      <w:marRight w:val="0"/>
      <w:marTop w:val="0"/>
      <w:marBottom w:val="0"/>
      <w:divBdr>
        <w:top w:val="none" w:sz="0" w:space="0" w:color="auto"/>
        <w:left w:val="none" w:sz="0" w:space="0" w:color="auto"/>
        <w:bottom w:val="none" w:sz="0" w:space="0" w:color="auto"/>
        <w:right w:val="none" w:sz="0" w:space="0" w:color="auto"/>
      </w:divBdr>
    </w:div>
    <w:div w:id="778256962">
      <w:bodyDiv w:val="1"/>
      <w:marLeft w:val="0"/>
      <w:marRight w:val="0"/>
      <w:marTop w:val="0"/>
      <w:marBottom w:val="0"/>
      <w:divBdr>
        <w:top w:val="none" w:sz="0" w:space="0" w:color="auto"/>
        <w:left w:val="none" w:sz="0" w:space="0" w:color="auto"/>
        <w:bottom w:val="none" w:sz="0" w:space="0" w:color="auto"/>
        <w:right w:val="none" w:sz="0" w:space="0" w:color="auto"/>
      </w:divBdr>
    </w:div>
    <w:div w:id="795948957">
      <w:bodyDiv w:val="1"/>
      <w:marLeft w:val="0"/>
      <w:marRight w:val="0"/>
      <w:marTop w:val="0"/>
      <w:marBottom w:val="0"/>
      <w:divBdr>
        <w:top w:val="none" w:sz="0" w:space="0" w:color="auto"/>
        <w:left w:val="none" w:sz="0" w:space="0" w:color="auto"/>
        <w:bottom w:val="none" w:sz="0" w:space="0" w:color="auto"/>
        <w:right w:val="none" w:sz="0" w:space="0" w:color="auto"/>
      </w:divBdr>
    </w:div>
    <w:div w:id="1040403451">
      <w:bodyDiv w:val="1"/>
      <w:marLeft w:val="0"/>
      <w:marRight w:val="0"/>
      <w:marTop w:val="0"/>
      <w:marBottom w:val="0"/>
      <w:divBdr>
        <w:top w:val="none" w:sz="0" w:space="0" w:color="auto"/>
        <w:left w:val="none" w:sz="0" w:space="0" w:color="auto"/>
        <w:bottom w:val="none" w:sz="0" w:space="0" w:color="auto"/>
        <w:right w:val="none" w:sz="0" w:space="0" w:color="auto"/>
      </w:divBdr>
    </w:div>
    <w:div w:id="1255700340">
      <w:bodyDiv w:val="1"/>
      <w:marLeft w:val="0"/>
      <w:marRight w:val="0"/>
      <w:marTop w:val="0"/>
      <w:marBottom w:val="0"/>
      <w:divBdr>
        <w:top w:val="none" w:sz="0" w:space="0" w:color="auto"/>
        <w:left w:val="none" w:sz="0" w:space="0" w:color="auto"/>
        <w:bottom w:val="none" w:sz="0" w:space="0" w:color="auto"/>
        <w:right w:val="none" w:sz="0" w:space="0" w:color="auto"/>
      </w:divBdr>
    </w:div>
    <w:div w:id="1397820942">
      <w:bodyDiv w:val="1"/>
      <w:marLeft w:val="0"/>
      <w:marRight w:val="0"/>
      <w:marTop w:val="0"/>
      <w:marBottom w:val="0"/>
      <w:divBdr>
        <w:top w:val="none" w:sz="0" w:space="0" w:color="auto"/>
        <w:left w:val="none" w:sz="0" w:space="0" w:color="auto"/>
        <w:bottom w:val="none" w:sz="0" w:space="0" w:color="auto"/>
        <w:right w:val="none" w:sz="0" w:space="0" w:color="auto"/>
      </w:divBdr>
    </w:div>
    <w:div w:id="1593122795">
      <w:bodyDiv w:val="1"/>
      <w:marLeft w:val="0"/>
      <w:marRight w:val="0"/>
      <w:marTop w:val="0"/>
      <w:marBottom w:val="0"/>
      <w:divBdr>
        <w:top w:val="none" w:sz="0" w:space="0" w:color="auto"/>
        <w:left w:val="none" w:sz="0" w:space="0" w:color="auto"/>
        <w:bottom w:val="none" w:sz="0" w:space="0" w:color="auto"/>
        <w:right w:val="none" w:sz="0" w:space="0" w:color="auto"/>
      </w:divBdr>
    </w:div>
    <w:div w:id="1624380832">
      <w:bodyDiv w:val="1"/>
      <w:marLeft w:val="0"/>
      <w:marRight w:val="0"/>
      <w:marTop w:val="0"/>
      <w:marBottom w:val="0"/>
      <w:divBdr>
        <w:top w:val="none" w:sz="0" w:space="0" w:color="auto"/>
        <w:left w:val="none" w:sz="0" w:space="0" w:color="auto"/>
        <w:bottom w:val="none" w:sz="0" w:space="0" w:color="auto"/>
        <w:right w:val="none" w:sz="0" w:space="0" w:color="auto"/>
      </w:divBdr>
    </w:div>
    <w:div w:id="1666977486">
      <w:bodyDiv w:val="1"/>
      <w:marLeft w:val="0"/>
      <w:marRight w:val="0"/>
      <w:marTop w:val="0"/>
      <w:marBottom w:val="0"/>
      <w:divBdr>
        <w:top w:val="none" w:sz="0" w:space="0" w:color="auto"/>
        <w:left w:val="none" w:sz="0" w:space="0" w:color="auto"/>
        <w:bottom w:val="none" w:sz="0" w:space="0" w:color="auto"/>
        <w:right w:val="none" w:sz="0" w:space="0" w:color="auto"/>
      </w:divBdr>
    </w:div>
    <w:div w:id="1746150811">
      <w:bodyDiv w:val="1"/>
      <w:marLeft w:val="0"/>
      <w:marRight w:val="0"/>
      <w:marTop w:val="0"/>
      <w:marBottom w:val="0"/>
      <w:divBdr>
        <w:top w:val="none" w:sz="0" w:space="0" w:color="auto"/>
        <w:left w:val="none" w:sz="0" w:space="0" w:color="auto"/>
        <w:bottom w:val="none" w:sz="0" w:space="0" w:color="auto"/>
        <w:right w:val="none" w:sz="0" w:space="0" w:color="auto"/>
      </w:divBdr>
    </w:div>
    <w:div w:id="1999767264">
      <w:bodyDiv w:val="1"/>
      <w:marLeft w:val="0"/>
      <w:marRight w:val="0"/>
      <w:marTop w:val="0"/>
      <w:marBottom w:val="0"/>
      <w:divBdr>
        <w:top w:val="none" w:sz="0" w:space="0" w:color="auto"/>
        <w:left w:val="none" w:sz="0" w:space="0" w:color="auto"/>
        <w:bottom w:val="none" w:sz="0" w:space="0" w:color="auto"/>
        <w:right w:val="none" w:sz="0" w:space="0" w:color="auto"/>
      </w:divBdr>
    </w:div>
    <w:div w:id="2123648912">
      <w:bodyDiv w:val="1"/>
      <w:marLeft w:val="0"/>
      <w:marRight w:val="0"/>
      <w:marTop w:val="0"/>
      <w:marBottom w:val="0"/>
      <w:divBdr>
        <w:top w:val="none" w:sz="0" w:space="0" w:color="auto"/>
        <w:left w:val="none" w:sz="0" w:space="0" w:color="auto"/>
        <w:bottom w:val="none" w:sz="0" w:space="0" w:color="auto"/>
        <w:right w:val="none" w:sz="0" w:space="0" w:color="auto"/>
      </w:divBdr>
    </w:div>
    <w:div w:id="21308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amnesty.ch/fr/pays/europe-asie-centrale/suisse/docs/2016/la-suisse-fait-preuve-de-formalisme-excessif-dans-les-renvois-dublin-1"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datawrapper.dwcdn.net/Kzm5K/1/" TargetMode="External"/><Relationship Id="rId12" Type="http://schemas.openxmlformats.org/officeDocument/2006/relationships/hyperlink" Target="https://interactive.swissinfo.ch/2016_11_08_dublinMess/chordDublin_outgoing_FR.html" TargetMode="External"/><Relationship Id="rId13" Type="http://schemas.openxmlformats.org/officeDocument/2006/relationships/hyperlink" Target="https://docs.google.com/spreadsheets/d/1LjlvCZVBh_b-1ZiuuTOMdmn4AQ-gjGz1Meapdo9kb-4/edit#gid=1814700066"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docs.google.com/spreadsheets/d/1bEE212dY-YXzZj7F1zOgQsFE7hbafmzLVw79LXG4Hqw/edit" TargetMode="External"/><Relationship Id="rId9" Type="http://schemas.openxmlformats.org/officeDocument/2006/relationships/hyperlink" Target="https://interactive.swissinfo.ch/2016_11_08_dublinMess/streamgraph_FR.html" TargetMode="External"/><Relationship Id="rId10" Type="http://schemas.openxmlformats.org/officeDocument/2006/relationships/hyperlink" Target="https://datawrapper.dwcdn.net/cvpOb/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8DA968-55C5-B54D-96A0-CA563350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1127</Words>
  <Characters>6428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Summermatter, Stefania (swissinfo)</dc:creator>
  <cp:keywords/>
  <dc:description/>
  <cp:lastModifiedBy>Duc Nguyen</cp:lastModifiedBy>
  <cp:revision>23</cp:revision>
  <cp:lastPrinted>2017-01-05T16:09:00Z</cp:lastPrinted>
  <dcterms:created xsi:type="dcterms:W3CDTF">2017-01-04T16:22:00Z</dcterms:created>
  <dcterms:modified xsi:type="dcterms:W3CDTF">2017-01-26T09:13:00Z</dcterms:modified>
</cp:coreProperties>
</file>