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40539" w14:textId="77777777" w:rsidR="004E6481" w:rsidRDefault="00085E1C" w:rsidP="00DC2025">
      <w:pPr>
        <w:pStyle w:val="NormalWeb"/>
        <w:spacing w:before="120" w:beforeAutospacing="0" w:after="0" w:afterAutospacing="0" w:line="240" w:lineRule="exact"/>
        <w:rPr>
          <w:rFonts w:ascii="Arial" w:hAnsi="Arial" w:cs="Arial"/>
          <w:b/>
          <w:bCs/>
          <w:color w:val="000000"/>
          <w:sz w:val="22"/>
          <w:szCs w:val="22"/>
        </w:rPr>
      </w:pPr>
      <w:r>
        <w:rPr>
          <w:rFonts w:ascii="Arial" w:hAnsi="Arial" w:cs="Arial"/>
          <w:b/>
          <w:bCs/>
          <w:color w:val="000000"/>
          <w:sz w:val="22"/>
          <w:szCs w:val="22"/>
        </w:rPr>
        <w:t xml:space="preserve">Politica migratoria </w:t>
      </w:r>
    </w:p>
    <w:p w14:paraId="4CB90F55" w14:textId="77777777" w:rsidR="00085E1C" w:rsidRDefault="00085E1C" w:rsidP="00DC2025">
      <w:pPr>
        <w:pStyle w:val="NormalWeb"/>
        <w:spacing w:before="120" w:beforeAutospacing="0" w:after="0" w:afterAutospacing="0" w:line="240" w:lineRule="exact"/>
        <w:rPr>
          <w:rFonts w:ascii="Arial" w:hAnsi="Arial" w:cs="Arial"/>
          <w:b/>
          <w:bCs/>
          <w:color w:val="000000"/>
          <w:sz w:val="22"/>
          <w:szCs w:val="22"/>
        </w:rPr>
      </w:pPr>
      <w:r>
        <w:rPr>
          <w:rFonts w:ascii="Arial" w:hAnsi="Arial" w:cs="Arial"/>
          <w:b/>
          <w:bCs/>
          <w:color w:val="000000"/>
          <w:sz w:val="22"/>
          <w:szCs w:val="22"/>
        </w:rPr>
        <w:t>Dublino: la Svizzera cerca di trasferire i migranti, anche senza impronte</w:t>
      </w:r>
      <w:r w:rsidR="002C3096">
        <w:rPr>
          <w:rFonts w:ascii="Arial" w:hAnsi="Arial" w:cs="Arial"/>
          <w:b/>
          <w:bCs/>
          <w:color w:val="000000"/>
          <w:sz w:val="22"/>
          <w:szCs w:val="22"/>
        </w:rPr>
        <w:t xml:space="preserve"> digitali</w:t>
      </w:r>
    </w:p>
    <w:p w14:paraId="728E0F7C" w14:textId="77777777" w:rsidR="00B2410A" w:rsidRDefault="00B2410A" w:rsidP="00DC2025">
      <w:pPr>
        <w:pStyle w:val="NormalWeb"/>
        <w:spacing w:before="120" w:beforeAutospacing="0" w:after="0" w:afterAutospacing="0" w:line="240" w:lineRule="exact"/>
        <w:rPr>
          <w:rFonts w:ascii="Arial" w:hAnsi="Arial" w:cs="Arial"/>
          <w:b/>
          <w:bCs/>
          <w:color w:val="000000"/>
          <w:sz w:val="22"/>
          <w:szCs w:val="22"/>
        </w:rPr>
      </w:pPr>
      <w:r>
        <w:rPr>
          <w:rFonts w:ascii="Arial" w:hAnsi="Arial" w:cs="Arial"/>
          <w:b/>
          <w:bCs/>
          <w:color w:val="000000"/>
          <w:sz w:val="22"/>
          <w:szCs w:val="22"/>
        </w:rPr>
        <w:t>La roulette di Dublino: la Svizzera non fa gioco di squadra sulla politica migratoria</w:t>
      </w:r>
    </w:p>
    <w:p w14:paraId="4EF4FF8F" w14:textId="77777777" w:rsidR="00844BF6" w:rsidRDefault="00844BF6" w:rsidP="009E317E">
      <w:pPr>
        <w:pStyle w:val="NormalWeb"/>
        <w:spacing w:before="120" w:beforeAutospacing="0" w:after="0" w:afterAutospacing="0" w:line="240" w:lineRule="exact"/>
        <w:rPr>
          <w:rFonts w:ascii="Arial" w:hAnsi="Arial" w:cs="Arial"/>
          <w:b/>
          <w:bCs/>
          <w:color w:val="000000"/>
          <w:sz w:val="22"/>
          <w:szCs w:val="22"/>
        </w:rPr>
      </w:pPr>
      <w:ins w:id="0" w:author="Duc Nguyen" w:date="2017-01-27T16:42:00Z">
        <w:r>
          <w:rPr>
            <w:rFonts w:ascii="Arial" w:hAnsi="Arial" w:cs="Arial"/>
            <w:b/>
            <w:bCs/>
            <w:color w:val="000000"/>
            <w:sz w:val="22"/>
            <w:szCs w:val="22"/>
          </w:rPr>
          <w:t xml:space="preserve">4 </w:t>
        </w:r>
        <w:proofErr w:type="spellStart"/>
        <w:r>
          <w:rPr>
            <w:rFonts w:ascii="Arial" w:hAnsi="Arial" w:cs="Arial"/>
            <w:b/>
            <w:bCs/>
            <w:color w:val="000000"/>
            <w:sz w:val="22"/>
            <w:szCs w:val="22"/>
          </w:rPr>
          <w:t>graphiques</w:t>
        </w:r>
        <w:proofErr w:type="spellEnd"/>
        <w:r>
          <w:rPr>
            <w:rFonts w:ascii="Arial" w:hAnsi="Arial" w:cs="Arial"/>
            <w:b/>
            <w:bCs/>
            <w:color w:val="000000"/>
            <w:sz w:val="22"/>
            <w:szCs w:val="22"/>
          </w:rPr>
          <w:t xml:space="preserve"> pour </w:t>
        </w:r>
        <w:proofErr w:type="spellStart"/>
        <w:r>
          <w:rPr>
            <w:rFonts w:ascii="Arial" w:hAnsi="Arial" w:cs="Arial"/>
            <w:b/>
            <w:bCs/>
            <w:color w:val="000000"/>
            <w:sz w:val="22"/>
            <w:szCs w:val="22"/>
          </w:rPr>
          <w:t>comprendre</w:t>
        </w:r>
        <w:proofErr w:type="spellEnd"/>
        <w:r>
          <w:rPr>
            <w:rFonts w:ascii="Arial" w:hAnsi="Arial" w:cs="Arial"/>
            <w:b/>
            <w:bCs/>
            <w:color w:val="000000"/>
            <w:sz w:val="22"/>
            <w:szCs w:val="22"/>
          </w:rPr>
          <w:t xml:space="preserve"> </w:t>
        </w:r>
      </w:ins>
      <w:proofErr w:type="gramStart"/>
      <w:ins w:id="1" w:author="Duc Nguyen" w:date="2017-01-27T16:44:00Z">
        <w:r w:rsidR="009E317E">
          <w:rPr>
            <w:rFonts w:ascii="Arial" w:hAnsi="Arial" w:cs="Arial"/>
            <w:b/>
            <w:bCs/>
            <w:color w:val="000000"/>
            <w:sz w:val="22"/>
            <w:szCs w:val="22"/>
          </w:rPr>
          <w:t>l</w:t>
        </w:r>
      </w:ins>
      <w:ins w:id="2" w:author="Duc Nguyen" w:date="2017-01-27T16:46:00Z">
        <w:r w:rsidR="009E317E">
          <w:rPr>
            <w:rFonts w:ascii="Arial" w:hAnsi="Arial" w:cs="Arial"/>
            <w:b/>
            <w:bCs/>
            <w:color w:val="000000"/>
            <w:sz w:val="22"/>
            <w:szCs w:val="22"/>
          </w:rPr>
          <w:t>e fiasco</w:t>
        </w:r>
        <w:proofErr w:type="gramEnd"/>
        <w:r w:rsidR="009E317E">
          <w:rPr>
            <w:rFonts w:ascii="Arial" w:hAnsi="Arial" w:cs="Arial"/>
            <w:b/>
            <w:bCs/>
            <w:color w:val="000000"/>
            <w:sz w:val="22"/>
            <w:szCs w:val="22"/>
          </w:rPr>
          <w:t xml:space="preserve"> </w:t>
        </w:r>
        <w:proofErr w:type="spellStart"/>
        <w:r w:rsidR="009E317E">
          <w:rPr>
            <w:rFonts w:ascii="Arial" w:hAnsi="Arial" w:cs="Arial"/>
            <w:b/>
            <w:bCs/>
            <w:color w:val="000000"/>
            <w:sz w:val="22"/>
            <w:szCs w:val="22"/>
          </w:rPr>
          <w:t>des</w:t>
        </w:r>
        <w:proofErr w:type="spellEnd"/>
        <w:r w:rsidR="009E317E">
          <w:rPr>
            <w:rFonts w:ascii="Arial" w:hAnsi="Arial" w:cs="Arial"/>
            <w:b/>
            <w:bCs/>
            <w:color w:val="000000"/>
            <w:sz w:val="22"/>
            <w:szCs w:val="22"/>
          </w:rPr>
          <w:t xml:space="preserve"> </w:t>
        </w:r>
        <w:proofErr w:type="spellStart"/>
        <w:r w:rsidR="009E317E">
          <w:rPr>
            <w:rFonts w:ascii="Arial" w:hAnsi="Arial" w:cs="Arial"/>
            <w:b/>
            <w:bCs/>
            <w:color w:val="000000"/>
            <w:sz w:val="22"/>
            <w:szCs w:val="22"/>
          </w:rPr>
          <w:t>accords</w:t>
        </w:r>
        <w:proofErr w:type="spellEnd"/>
        <w:r w:rsidR="009E317E">
          <w:rPr>
            <w:rFonts w:ascii="Arial" w:hAnsi="Arial" w:cs="Arial"/>
            <w:b/>
            <w:bCs/>
            <w:color w:val="000000"/>
            <w:sz w:val="22"/>
            <w:szCs w:val="22"/>
          </w:rPr>
          <w:t xml:space="preserve"> </w:t>
        </w:r>
        <w:proofErr w:type="spellStart"/>
        <w:r w:rsidR="009E317E">
          <w:rPr>
            <w:rFonts w:ascii="Arial" w:hAnsi="Arial" w:cs="Arial"/>
            <w:b/>
            <w:bCs/>
            <w:color w:val="000000"/>
            <w:sz w:val="22"/>
            <w:szCs w:val="22"/>
          </w:rPr>
          <w:t>Dublin</w:t>
        </w:r>
        <w:proofErr w:type="spellEnd"/>
        <w:r w:rsidR="009E317E">
          <w:rPr>
            <w:rFonts w:ascii="Arial" w:hAnsi="Arial" w:cs="Arial"/>
            <w:b/>
            <w:bCs/>
            <w:color w:val="000000"/>
            <w:sz w:val="22"/>
            <w:szCs w:val="22"/>
          </w:rPr>
          <w:t xml:space="preserve"> et le </w:t>
        </w:r>
        <w:proofErr w:type="spellStart"/>
        <w:r w:rsidR="009E317E">
          <w:rPr>
            <w:rFonts w:ascii="Arial" w:hAnsi="Arial" w:cs="Arial"/>
            <w:b/>
            <w:bCs/>
            <w:color w:val="000000"/>
            <w:sz w:val="22"/>
            <w:szCs w:val="22"/>
          </w:rPr>
          <w:t>manque</w:t>
        </w:r>
      </w:ins>
      <w:proofErr w:type="spellEnd"/>
      <w:ins w:id="3" w:author="Duc Nguyen" w:date="2017-01-27T16:44:00Z">
        <w:r>
          <w:rPr>
            <w:rFonts w:ascii="Arial" w:hAnsi="Arial" w:cs="Arial"/>
            <w:b/>
            <w:bCs/>
            <w:color w:val="000000"/>
            <w:sz w:val="22"/>
            <w:szCs w:val="22"/>
          </w:rPr>
          <w:t xml:space="preserve"> </w:t>
        </w:r>
      </w:ins>
      <w:ins w:id="4" w:author="Duc Nguyen" w:date="2017-01-27T16:46:00Z">
        <w:r w:rsidR="009E317E">
          <w:rPr>
            <w:rFonts w:ascii="Arial" w:hAnsi="Arial" w:cs="Arial"/>
            <w:b/>
            <w:bCs/>
            <w:color w:val="000000"/>
            <w:sz w:val="22"/>
            <w:szCs w:val="22"/>
          </w:rPr>
          <w:t xml:space="preserve">d’esprit d’équipe de la </w:t>
        </w:r>
      </w:ins>
      <w:proofErr w:type="spellStart"/>
      <w:ins w:id="5" w:author="Duc Nguyen" w:date="2017-01-27T16:44:00Z">
        <w:r>
          <w:rPr>
            <w:rFonts w:ascii="Arial" w:hAnsi="Arial" w:cs="Arial"/>
            <w:b/>
            <w:bCs/>
            <w:color w:val="000000"/>
            <w:sz w:val="22"/>
            <w:szCs w:val="22"/>
          </w:rPr>
          <w:t>Suisse</w:t>
        </w:r>
      </w:ins>
      <w:proofErr w:type="spellEnd"/>
    </w:p>
    <w:p w14:paraId="27FCE000" w14:textId="77777777" w:rsidR="00085E1C" w:rsidRDefault="00085E1C" w:rsidP="00DC2025">
      <w:pPr>
        <w:pStyle w:val="NormalWeb"/>
        <w:spacing w:before="120" w:beforeAutospacing="0" w:after="0" w:afterAutospacing="0" w:line="240" w:lineRule="exact"/>
        <w:rPr>
          <w:rFonts w:ascii="Arial" w:hAnsi="Arial" w:cs="Arial"/>
          <w:b/>
          <w:bCs/>
          <w:color w:val="000000"/>
          <w:sz w:val="22"/>
          <w:szCs w:val="22"/>
        </w:rPr>
      </w:pPr>
    </w:p>
    <w:p w14:paraId="2B2A2BAE" w14:textId="77777777" w:rsidR="004E6481" w:rsidRDefault="004E6481" w:rsidP="00DC2025">
      <w:pPr>
        <w:pStyle w:val="NormalWeb"/>
        <w:spacing w:before="120" w:beforeAutospacing="0" w:after="0" w:afterAutospacing="0" w:line="240" w:lineRule="exact"/>
        <w:rPr>
          <w:rFonts w:ascii="Arial" w:hAnsi="Arial" w:cs="Arial"/>
          <w:b/>
          <w:bCs/>
          <w:color w:val="000000"/>
          <w:sz w:val="22"/>
          <w:szCs w:val="22"/>
        </w:rPr>
      </w:pPr>
      <w:r>
        <w:rPr>
          <w:rFonts w:ascii="Arial" w:hAnsi="Arial" w:cs="Arial"/>
          <w:b/>
          <w:bCs/>
          <w:color w:val="000000"/>
          <w:sz w:val="22"/>
          <w:szCs w:val="22"/>
        </w:rPr>
        <w:t xml:space="preserve">La maggior parte dei richiedenti l’asilo che la Svizzera ha cercato di rinviare in Italia tra il 2012 e il 2015 non sono mai stati schedati nella Penisola: </w:t>
      </w:r>
      <w:r w:rsidR="00FE3FC5">
        <w:rPr>
          <w:rFonts w:ascii="Arial" w:hAnsi="Arial" w:cs="Arial"/>
          <w:b/>
          <w:bCs/>
          <w:color w:val="000000"/>
          <w:sz w:val="22"/>
          <w:szCs w:val="22"/>
        </w:rPr>
        <w:t>è quanto emerge da</w:t>
      </w:r>
      <w:r>
        <w:rPr>
          <w:rFonts w:ascii="Arial" w:hAnsi="Arial" w:cs="Arial"/>
          <w:b/>
          <w:bCs/>
          <w:color w:val="000000"/>
          <w:sz w:val="22"/>
          <w:szCs w:val="22"/>
        </w:rPr>
        <w:t xml:space="preserve"> un’inchiesta di swissinfo.ch </w:t>
      </w:r>
      <w:r w:rsidR="00FE3FC5">
        <w:rPr>
          <w:rFonts w:ascii="Arial" w:hAnsi="Arial" w:cs="Arial"/>
          <w:b/>
          <w:bCs/>
          <w:color w:val="000000"/>
          <w:sz w:val="22"/>
          <w:szCs w:val="22"/>
        </w:rPr>
        <w:t>condotta sulla base delle statistiche europee</w:t>
      </w:r>
      <w:r>
        <w:rPr>
          <w:rFonts w:ascii="Arial" w:hAnsi="Arial" w:cs="Arial"/>
          <w:b/>
          <w:bCs/>
          <w:color w:val="000000"/>
          <w:sz w:val="22"/>
          <w:szCs w:val="22"/>
        </w:rPr>
        <w:t xml:space="preserve">. Analisi in grafici di una strategia che ha sorpreso ONG e migranti e testimonia la linea dura adottata dalla Svizzera sugli accordi di Dublino. </w:t>
      </w:r>
    </w:p>
    <w:p w14:paraId="0BDA7739" w14:textId="77777777" w:rsidR="00AE43D5" w:rsidRPr="00AE317E" w:rsidRDefault="003D68D9" w:rsidP="00EE5969">
      <w:pPr>
        <w:spacing w:before="120" w:after="0" w:line="240" w:lineRule="exact"/>
        <w:rPr>
          <w:rFonts w:asciiTheme="minorBidi" w:hAnsiTheme="minorBidi"/>
        </w:rPr>
      </w:pPr>
      <w:r w:rsidRPr="00AE317E">
        <w:rPr>
          <w:rFonts w:asciiTheme="minorBidi" w:hAnsiTheme="minorBidi"/>
        </w:rPr>
        <w:t xml:space="preserve">“I </w:t>
      </w:r>
      <w:r w:rsidR="00594F4D" w:rsidRPr="00AE317E">
        <w:rPr>
          <w:rFonts w:asciiTheme="minorBidi" w:hAnsiTheme="minorBidi"/>
        </w:rPr>
        <w:t xml:space="preserve">passatori </w:t>
      </w:r>
      <w:r w:rsidR="00AE43D5" w:rsidRPr="00AE317E">
        <w:rPr>
          <w:rFonts w:asciiTheme="minorBidi" w:hAnsiTheme="minorBidi"/>
        </w:rPr>
        <w:t>mi avevano detto</w:t>
      </w:r>
      <w:r w:rsidRPr="00AE317E">
        <w:rPr>
          <w:rFonts w:asciiTheme="minorBidi" w:hAnsiTheme="minorBidi"/>
        </w:rPr>
        <w:t xml:space="preserve">: ‘se non </w:t>
      </w:r>
      <w:r w:rsidR="00AE317E">
        <w:rPr>
          <w:rFonts w:asciiTheme="minorBidi" w:hAnsiTheme="minorBidi"/>
        </w:rPr>
        <w:t>ti fai prendere le impronte digitali in Italia, puoi proseguire il viaggio</w:t>
      </w:r>
      <w:r w:rsidR="004E6481">
        <w:rPr>
          <w:rFonts w:asciiTheme="minorBidi" w:hAnsiTheme="minorBidi"/>
        </w:rPr>
        <w:t xml:space="preserve"> verso nord</w:t>
      </w:r>
      <w:r w:rsidR="00AE317E">
        <w:rPr>
          <w:rFonts w:asciiTheme="minorBidi" w:hAnsiTheme="minorBidi"/>
        </w:rPr>
        <w:t xml:space="preserve">”. </w:t>
      </w:r>
      <w:r w:rsidR="00664C8D" w:rsidRPr="00AE317E">
        <w:rPr>
          <w:rFonts w:asciiTheme="minorBidi" w:hAnsiTheme="minorBidi"/>
        </w:rPr>
        <w:t>Io vole</w:t>
      </w:r>
      <w:r w:rsidR="00AE43D5" w:rsidRPr="00AE317E">
        <w:rPr>
          <w:rFonts w:asciiTheme="minorBidi" w:hAnsiTheme="minorBidi"/>
        </w:rPr>
        <w:t xml:space="preserve">vo </w:t>
      </w:r>
      <w:r w:rsidR="00EE5969">
        <w:rPr>
          <w:rFonts w:asciiTheme="minorBidi" w:hAnsiTheme="minorBidi"/>
        </w:rPr>
        <w:t>andare</w:t>
      </w:r>
      <w:r w:rsidR="00AE317E">
        <w:rPr>
          <w:rFonts w:asciiTheme="minorBidi" w:hAnsiTheme="minorBidi"/>
        </w:rPr>
        <w:t xml:space="preserve"> in</w:t>
      </w:r>
      <w:r w:rsidR="00AE43D5" w:rsidRPr="00AE317E">
        <w:rPr>
          <w:rFonts w:asciiTheme="minorBidi" w:hAnsiTheme="minorBidi"/>
        </w:rPr>
        <w:t xml:space="preserve"> Svizzera, perché </w:t>
      </w:r>
      <w:r w:rsidR="00AE317E">
        <w:rPr>
          <w:rFonts w:asciiTheme="minorBidi" w:hAnsiTheme="minorBidi"/>
        </w:rPr>
        <w:t>lì vive</w:t>
      </w:r>
      <w:r w:rsidR="00AE43D5" w:rsidRPr="00AE317E">
        <w:rPr>
          <w:rFonts w:asciiTheme="minorBidi" w:hAnsiTheme="minorBidi"/>
        </w:rPr>
        <w:t xml:space="preserve"> mio fratello con la sua famiglia</w:t>
      </w:r>
      <w:r w:rsidR="00D27872" w:rsidRPr="00AE317E">
        <w:rPr>
          <w:rFonts w:asciiTheme="minorBidi" w:hAnsiTheme="minorBidi"/>
        </w:rPr>
        <w:t>”</w:t>
      </w:r>
      <w:r w:rsidR="00AE317E">
        <w:rPr>
          <w:rFonts w:asciiTheme="minorBidi" w:hAnsiTheme="minorBidi"/>
        </w:rPr>
        <w:t xml:space="preserve">, racconta </w:t>
      </w:r>
      <w:proofErr w:type="spellStart"/>
      <w:r w:rsidR="00AE317E">
        <w:rPr>
          <w:rFonts w:asciiTheme="minorBidi" w:hAnsiTheme="minorBidi"/>
        </w:rPr>
        <w:t>Semere</w:t>
      </w:r>
      <w:proofErr w:type="spellEnd"/>
      <w:r w:rsidR="00AE317E">
        <w:rPr>
          <w:rFonts w:asciiTheme="minorBidi" w:hAnsiTheme="minorBidi"/>
        </w:rPr>
        <w:t>*,</w:t>
      </w:r>
      <w:r w:rsidR="00E466B1">
        <w:rPr>
          <w:rFonts w:asciiTheme="minorBidi" w:hAnsiTheme="minorBidi"/>
        </w:rPr>
        <w:t xml:space="preserve"> </w:t>
      </w:r>
      <w:r w:rsidR="004E6481">
        <w:rPr>
          <w:rFonts w:asciiTheme="minorBidi" w:hAnsiTheme="minorBidi"/>
        </w:rPr>
        <w:t>fuggito dall’Eritrea a poco più di vent’anni</w:t>
      </w:r>
      <w:r w:rsidR="00E466B1">
        <w:rPr>
          <w:rFonts w:asciiTheme="minorBidi" w:hAnsiTheme="minorBidi"/>
        </w:rPr>
        <w:t xml:space="preserve">. </w:t>
      </w:r>
    </w:p>
    <w:p w14:paraId="571C8459" w14:textId="304D2C78" w:rsidR="00AE317E" w:rsidRDefault="00D27872" w:rsidP="00DC2025">
      <w:pPr>
        <w:spacing w:before="120" w:after="0" w:line="240" w:lineRule="exact"/>
        <w:rPr>
          <w:rFonts w:asciiTheme="minorBidi" w:hAnsiTheme="minorBidi"/>
        </w:rPr>
      </w:pPr>
      <w:r w:rsidRPr="00AE317E">
        <w:rPr>
          <w:rFonts w:asciiTheme="minorBidi" w:hAnsiTheme="minorBidi"/>
        </w:rPr>
        <w:t>“</w:t>
      </w:r>
      <w:r w:rsidR="00AE317E">
        <w:rPr>
          <w:rFonts w:asciiTheme="minorBidi" w:hAnsiTheme="minorBidi"/>
        </w:rPr>
        <w:t>Così, non a</w:t>
      </w:r>
      <w:r w:rsidR="00CD266C">
        <w:rPr>
          <w:rFonts w:asciiTheme="minorBidi" w:hAnsiTheme="minorBidi"/>
        </w:rPr>
        <w:t>ppena ho messo piede in Sicilia</w:t>
      </w:r>
      <w:r w:rsidR="00AE317E">
        <w:rPr>
          <w:rFonts w:asciiTheme="minorBidi" w:hAnsiTheme="minorBidi"/>
        </w:rPr>
        <w:t xml:space="preserve"> sono scappato. Ho preso il treno </w:t>
      </w:r>
      <w:r w:rsidR="004E6481">
        <w:rPr>
          <w:rFonts w:asciiTheme="minorBidi" w:hAnsiTheme="minorBidi"/>
        </w:rPr>
        <w:t>fino a</w:t>
      </w:r>
      <w:r w:rsidR="00E466B1">
        <w:rPr>
          <w:rFonts w:asciiTheme="minorBidi" w:hAnsiTheme="minorBidi"/>
        </w:rPr>
        <w:t xml:space="preserve"> </w:t>
      </w:r>
      <w:commentRangeStart w:id="6"/>
      <w:r w:rsidR="00E466B1">
        <w:rPr>
          <w:rFonts w:asciiTheme="minorBidi" w:hAnsiTheme="minorBidi"/>
        </w:rPr>
        <w:t>Chiasso</w:t>
      </w:r>
      <w:commentRangeEnd w:id="6"/>
      <w:r w:rsidR="00AF7F37">
        <w:rPr>
          <w:rStyle w:val="CommentReference"/>
        </w:rPr>
        <w:commentReference w:id="6"/>
      </w:r>
      <w:ins w:id="7" w:author="Duc Nguyen" w:date="2017-01-27T16:50:00Z">
        <w:r w:rsidR="00AF7F37">
          <w:rPr>
            <w:rFonts w:asciiTheme="minorBidi" w:hAnsiTheme="minorBidi"/>
          </w:rPr>
          <w:t xml:space="preserve"> </w:t>
        </w:r>
      </w:ins>
      <w:r w:rsidR="004E6481">
        <w:rPr>
          <w:rFonts w:asciiTheme="minorBidi" w:hAnsiTheme="minorBidi"/>
        </w:rPr>
        <w:t xml:space="preserve"> e </w:t>
      </w:r>
      <w:r w:rsidR="00AE317E">
        <w:rPr>
          <w:rFonts w:asciiTheme="minorBidi" w:hAnsiTheme="minorBidi"/>
        </w:rPr>
        <w:t xml:space="preserve">ho chiesto asilo. Pensavo di aver fatto tutto nel </w:t>
      </w:r>
      <w:r w:rsidR="00FE3FC5">
        <w:rPr>
          <w:rFonts w:asciiTheme="minorBidi" w:hAnsiTheme="minorBidi"/>
        </w:rPr>
        <w:t>‘</w:t>
      </w:r>
      <w:r w:rsidR="00AE317E">
        <w:rPr>
          <w:rFonts w:asciiTheme="minorBidi" w:hAnsiTheme="minorBidi"/>
        </w:rPr>
        <w:t>modo giusto</w:t>
      </w:r>
      <w:r w:rsidR="00FE3FC5">
        <w:rPr>
          <w:rFonts w:asciiTheme="minorBidi" w:hAnsiTheme="minorBidi"/>
        </w:rPr>
        <w:t>’</w:t>
      </w:r>
      <w:r w:rsidR="00AE317E">
        <w:rPr>
          <w:rFonts w:asciiTheme="minorBidi" w:hAnsiTheme="minorBidi"/>
        </w:rPr>
        <w:t xml:space="preserve"> e invece</w:t>
      </w:r>
      <w:r w:rsidR="005F7FD5">
        <w:rPr>
          <w:rFonts w:asciiTheme="minorBidi" w:hAnsiTheme="minorBidi"/>
        </w:rPr>
        <w:t xml:space="preserve"> qualche mese dopo le autorità mi hanno detto che avrei dovuto tornare in Italia</w:t>
      </w:r>
      <w:r w:rsidR="00AE317E">
        <w:rPr>
          <w:rFonts w:asciiTheme="minorBidi" w:hAnsiTheme="minorBidi"/>
        </w:rPr>
        <w:t xml:space="preserve">”. </w:t>
      </w:r>
    </w:p>
    <w:p w14:paraId="7C0E1E79" w14:textId="77777777" w:rsidR="00CD266C" w:rsidRDefault="00E466B1" w:rsidP="00DC2025">
      <w:pPr>
        <w:spacing w:before="120" w:after="0" w:line="240" w:lineRule="exact"/>
        <w:rPr>
          <w:rFonts w:asciiTheme="minorBidi" w:hAnsiTheme="minorBidi"/>
        </w:rPr>
      </w:pPr>
      <w:r>
        <w:rPr>
          <w:rFonts w:asciiTheme="minorBidi" w:hAnsiTheme="minorBidi"/>
        </w:rPr>
        <w:t xml:space="preserve">Come </w:t>
      </w:r>
      <w:proofErr w:type="spellStart"/>
      <w:r>
        <w:rPr>
          <w:rFonts w:asciiTheme="minorBidi" w:hAnsiTheme="minorBidi"/>
        </w:rPr>
        <w:t>Semere</w:t>
      </w:r>
      <w:proofErr w:type="spellEnd"/>
      <w:r>
        <w:rPr>
          <w:rFonts w:asciiTheme="minorBidi" w:hAnsiTheme="minorBidi"/>
        </w:rPr>
        <w:t xml:space="preserve">, sono migliaia i </w:t>
      </w:r>
      <w:r w:rsidR="004E6481">
        <w:rPr>
          <w:rFonts w:asciiTheme="minorBidi" w:hAnsiTheme="minorBidi"/>
        </w:rPr>
        <w:t>migranti</w:t>
      </w:r>
      <w:r>
        <w:rPr>
          <w:rFonts w:asciiTheme="minorBidi" w:hAnsiTheme="minorBidi"/>
        </w:rPr>
        <w:t xml:space="preserve"> che la Svizzera vorrebbe </w:t>
      </w:r>
      <w:r w:rsidR="00FE3FC5">
        <w:rPr>
          <w:rFonts w:asciiTheme="minorBidi" w:hAnsiTheme="minorBidi"/>
        </w:rPr>
        <w:t>trasferire</w:t>
      </w:r>
      <w:r w:rsidR="00CE7CDF">
        <w:rPr>
          <w:rFonts w:asciiTheme="minorBidi" w:hAnsiTheme="minorBidi"/>
        </w:rPr>
        <w:t xml:space="preserve"> </w:t>
      </w:r>
      <w:r w:rsidR="005F7FD5">
        <w:rPr>
          <w:rFonts w:asciiTheme="minorBidi" w:hAnsiTheme="minorBidi"/>
        </w:rPr>
        <w:t xml:space="preserve">ogni anno </w:t>
      </w:r>
      <w:r w:rsidR="00C82C80">
        <w:rPr>
          <w:rFonts w:asciiTheme="minorBidi" w:hAnsiTheme="minorBidi"/>
        </w:rPr>
        <w:t>nella Penisola</w:t>
      </w:r>
      <w:r w:rsidR="004E6481">
        <w:rPr>
          <w:rFonts w:asciiTheme="minorBidi" w:hAnsiTheme="minorBidi"/>
        </w:rPr>
        <w:t xml:space="preserve">. </w:t>
      </w:r>
      <w:r w:rsidR="00747507">
        <w:rPr>
          <w:rFonts w:asciiTheme="minorBidi" w:hAnsiTheme="minorBidi"/>
        </w:rPr>
        <w:t>Fin qui nulla di nuovo: i</w:t>
      </w:r>
      <w:r w:rsidR="00CD266C">
        <w:rPr>
          <w:rFonts w:asciiTheme="minorBidi" w:hAnsiTheme="minorBidi"/>
        </w:rPr>
        <w:t xml:space="preserve">l trattato di Dublino prevede infatti che le domande d’asilo siano </w:t>
      </w:r>
      <w:r w:rsidR="004E6481">
        <w:rPr>
          <w:rFonts w:asciiTheme="minorBidi" w:hAnsiTheme="minorBidi"/>
        </w:rPr>
        <w:t>esaminate dal primo paese di sbarco o di arrivo</w:t>
      </w:r>
      <w:r w:rsidR="00CD266C">
        <w:rPr>
          <w:rFonts w:asciiTheme="minorBidi" w:hAnsiTheme="minorBidi"/>
        </w:rPr>
        <w:t xml:space="preserve">. Geograficamente, dunque, l’Italia e la Grecia. </w:t>
      </w:r>
      <w:bookmarkStart w:id="8" w:name="_GoBack"/>
      <w:bookmarkEnd w:id="8"/>
    </w:p>
    <w:p w14:paraId="44B4077C" w14:textId="77777777" w:rsidR="00086E43" w:rsidRDefault="00086E43" w:rsidP="00DC2025">
      <w:pPr>
        <w:spacing w:before="120" w:after="0" w:line="240" w:lineRule="exact"/>
        <w:rPr>
          <w:rFonts w:asciiTheme="minorBidi" w:hAnsiTheme="minorBidi"/>
        </w:rPr>
      </w:pPr>
      <w:r>
        <w:rPr>
          <w:rFonts w:asciiTheme="minorBidi" w:hAnsiTheme="minorBidi"/>
        </w:rPr>
        <w:t xml:space="preserve">A sorprendere, tuttavia, è il fatto che nella stragrande maggioranza dei casi la Svizzera ha cercato di rimandare in Italia dei migranti che non erano mai stati schedati nella Penisola. In altre parole, le loro impronte digitali non </w:t>
      </w:r>
      <w:r w:rsidR="00976FC4">
        <w:rPr>
          <w:rFonts w:asciiTheme="minorBidi" w:hAnsiTheme="minorBidi"/>
        </w:rPr>
        <w:t>figuravano</w:t>
      </w:r>
      <w:r w:rsidR="00CD266C">
        <w:rPr>
          <w:rFonts w:asciiTheme="minorBidi" w:hAnsiTheme="minorBidi"/>
        </w:rPr>
        <w:t xml:space="preserve"> nella banca dati </w:t>
      </w:r>
      <w:proofErr w:type="spellStart"/>
      <w:r w:rsidR="00CD266C">
        <w:rPr>
          <w:rFonts w:asciiTheme="minorBidi" w:hAnsiTheme="minorBidi"/>
        </w:rPr>
        <w:t>Eurodac</w:t>
      </w:r>
      <w:proofErr w:type="spellEnd"/>
      <w:r w:rsidR="00CD266C">
        <w:rPr>
          <w:rFonts w:asciiTheme="minorBidi" w:hAnsiTheme="minorBidi"/>
        </w:rPr>
        <w:t>.</w:t>
      </w:r>
    </w:p>
    <w:p w14:paraId="498FFFE1" w14:textId="77777777" w:rsidR="00FE3FC5" w:rsidRPr="00FE3FC5" w:rsidRDefault="00FE3FC5" w:rsidP="00DC2025">
      <w:pPr>
        <w:pStyle w:val="ListParagraph"/>
        <w:numPr>
          <w:ilvl w:val="0"/>
          <w:numId w:val="13"/>
        </w:numPr>
        <w:spacing w:before="120" w:after="0" w:line="240" w:lineRule="exact"/>
        <w:rPr>
          <w:rFonts w:asciiTheme="minorBidi" w:hAnsiTheme="minorBidi"/>
          <w:highlight w:val="yellow"/>
        </w:rPr>
      </w:pPr>
      <w:proofErr w:type="spellStart"/>
      <w:r w:rsidRPr="00FE3FC5">
        <w:rPr>
          <w:rFonts w:asciiTheme="minorBidi" w:hAnsiTheme="minorBidi"/>
          <w:highlight w:val="yellow"/>
        </w:rPr>
        <w:t>Infobox</w:t>
      </w:r>
      <w:proofErr w:type="spellEnd"/>
      <w:r w:rsidRPr="00FE3FC5">
        <w:rPr>
          <w:rFonts w:asciiTheme="minorBidi" w:hAnsiTheme="minorBidi"/>
          <w:highlight w:val="yellow"/>
        </w:rPr>
        <w:t xml:space="preserve"> </w:t>
      </w:r>
      <w:proofErr w:type="spellStart"/>
      <w:r w:rsidRPr="00FE3FC5">
        <w:rPr>
          <w:rFonts w:asciiTheme="minorBidi" w:hAnsiTheme="minorBidi"/>
          <w:highlight w:val="yellow"/>
        </w:rPr>
        <w:t>Eurodac</w:t>
      </w:r>
      <w:proofErr w:type="spellEnd"/>
    </w:p>
    <w:p w14:paraId="345840CB" w14:textId="77777777" w:rsidR="00C82C80" w:rsidRDefault="00976FC4" w:rsidP="00DC2025">
      <w:pPr>
        <w:spacing w:before="120" w:after="0" w:line="240" w:lineRule="exact"/>
        <w:rPr>
          <w:rFonts w:asciiTheme="minorBidi" w:hAnsiTheme="minorBidi"/>
        </w:rPr>
      </w:pPr>
      <w:r>
        <w:rPr>
          <w:rFonts w:asciiTheme="minorBidi" w:hAnsiTheme="minorBidi"/>
        </w:rPr>
        <w:t xml:space="preserve">Conforme alle regole comunitarie, la strategia adottata dalla Svizzera negli ultimi anni è però unica nel suo genere, per lo meno in queste proporzioni. </w:t>
      </w:r>
      <w:r w:rsidR="00086E43">
        <w:rPr>
          <w:rFonts w:asciiTheme="minorBidi" w:hAnsiTheme="minorBidi"/>
        </w:rPr>
        <w:t xml:space="preserve">Il grafico seguente mostra come </w:t>
      </w:r>
      <w:r w:rsidR="00FE3FC5">
        <w:rPr>
          <w:rFonts w:asciiTheme="minorBidi" w:hAnsiTheme="minorBidi"/>
        </w:rPr>
        <w:t xml:space="preserve">meno del </w:t>
      </w:r>
      <w:r w:rsidR="00C82C80">
        <w:rPr>
          <w:rFonts w:asciiTheme="minorBidi" w:hAnsiTheme="minorBidi"/>
        </w:rPr>
        <w:t>30% delle domande di trasferimento depositate dalla Svizzera nel 2014 erano fon</w:t>
      </w:r>
      <w:r w:rsidR="00FE3FC5">
        <w:rPr>
          <w:rFonts w:asciiTheme="minorBidi" w:hAnsiTheme="minorBidi"/>
        </w:rPr>
        <w:t xml:space="preserve">date su </w:t>
      </w:r>
      <w:proofErr w:type="spellStart"/>
      <w:r w:rsidR="00FE3FC5">
        <w:rPr>
          <w:rFonts w:asciiTheme="minorBidi" w:hAnsiTheme="minorBidi"/>
        </w:rPr>
        <w:t>Eurodac</w:t>
      </w:r>
      <w:proofErr w:type="spellEnd"/>
      <w:r w:rsidR="00FE3FC5">
        <w:rPr>
          <w:rFonts w:asciiTheme="minorBidi" w:hAnsiTheme="minorBidi"/>
        </w:rPr>
        <w:t xml:space="preserve">, contro il 70% per </w:t>
      </w:r>
      <w:r w:rsidR="00C82C80">
        <w:rPr>
          <w:rFonts w:asciiTheme="minorBidi" w:hAnsiTheme="minorBidi"/>
        </w:rPr>
        <w:t>paesi come Austria e Germania.</w:t>
      </w:r>
    </w:p>
    <w:p w14:paraId="38BA6E5C" w14:textId="77777777" w:rsidR="00AE1509" w:rsidRPr="00AE1509" w:rsidRDefault="00AE1509" w:rsidP="00DC2025">
      <w:pPr>
        <w:pStyle w:val="NormalWeb"/>
        <w:spacing w:before="120" w:beforeAutospacing="0" w:after="0" w:afterAutospacing="0" w:line="240" w:lineRule="exact"/>
        <w:rPr>
          <w:lang w:val="fr-CH"/>
        </w:rPr>
      </w:pPr>
      <w:r w:rsidRPr="00AE1509">
        <w:rPr>
          <w:rFonts w:ascii="Arial" w:hAnsi="Arial" w:cs="Arial"/>
          <w:b/>
          <w:bCs/>
          <w:color w:val="000000"/>
          <w:sz w:val="22"/>
          <w:szCs w:val="22"/>
          <w:lang w:val="fr-CH"/>
        </w:rPr>
        <w:t xml:space="preserve">→      </w:t>
      </w:r>
      <w:r w:rsidRPr="00AE1509">
        <w:rPr>
          <w:rFonts w:ascii="Arial" w:hAnsi="Arial" w:cs="Arial"/>
          <w:b/>
          <w:bCs/>
          <w:color w:val="FF00FF"/>
          <w:sz w:val="22"/>
          <w:szCs w:val="22"/>
          <w:lang w:val="fr-CH"/>
        </w:rPr>
        <w:t xml:space="preserve">Graphique 1 : </w:t>
      </w:r>
      <w:r w:rsidRPr="00AE1509">
        <w:rPr>
          <w:rFonts w:ascii="Arial" w:hAnsi="Arial" w:cs="Arial"/>
          <w:color w:val="000000"/>
          <w:sz w:val="22"/>
          <w:szCs w:val="22"/>
          <w:lang w:val="fr-CH"/>
        </w:rPr>
        <w:t xml:space="preserve">% non </w:t>
      </w:r>
      <w:proofErr w:type="spellStart"/>
      <w:r w:rsidRPr="00AE1509">
        <w:rPr>
          <w:rFonts w:ascii="Arial" w:hAnsi="Arial" w:cs="Arial"/>
          <w:color w:val="000000"/>
          <w:sz w:val="22"/>
          <w:szCs w:val="22"/>
          <w:lang w:val="fr-CH"/>
        </w:rPr>
        <w:t>Eurodac</w:t>
      </w:r>
      <w:proofErr w:type="spellEnd"/>
      <w:r w:rsidRPr="00AE1509">
        <w:rPr>
          <w:rFonts w:ascii="Arial" w:hAnsi="Arial" w:cs="Arial"/>
          <w:color w:val="000000"/>
          <w:sz w:val="22"/>
          <w:szCs w:val="22"/>
          <w:lang w:val="fr-CH"/>
        </w:rPr>
        <w:t xml:space="preserve"> vs </w:t>
      </w:r>
      <w:proofErr w:type="spellStart"/>
      <w:r w:rsidRPr="00AE1509">
        <w:rPr>
          <w:rFonts w:ascii="Arial" w:hAnsi="Arial" w:cs="Arial"/>
          <w:color w:val="000000"/>
          <w:sz w:val="22"/>
          <w:szCs w:val="22"/>
          <w:lang w:val="fr-CH"/>
        </w:rPr>
        <w:t>Eurodac</w:t>
      </w:r>
      <w:proofErr w:type="spellEnd"/>
      <w:r w:rsidRPr="00AE1509">
        <w:rPr>
          <w:rFonts w:ascii="Arial" w:hAnsi="Arial" w:cs="Arial"/>
          <w:color w:val="000000"/>
          <w:sz w:val="22"/>
          <w:szCs w:val="22"/>
          <w:lang w:val="fr-CH"/>
        </w:rPr>
        <w:t xml:space="preserve"> (comparaison EU) </w:t>
      </w:r>
    </w:p>
    <w:p w14:paraId="63288541" w14:textId="77777777" w:rsidR="00FE3FC5" w:rsidRDefault="00FE3FC5" w:rsidP="00DC2025">
      <w:pPr>
        <w:pStyle w:val="NormalWeb"/>
        <w:numPr>
          <w:ilvl w:val="0"/>
          <w:numId w:val="14"/>
        </w:numPr>
        <w:spacing w:before="120" w:beforeAutospacing="0" w:after="0" w:afterAutospacing="0" w:line="240" w:lineRule="exact"/>
        <w:rPr>
          <w:rStyle w:val="Hyperlink"/>
          <w:rFonts w:ascii="Arial" w:hAnsi="Arial" w:cs="Arial"/>
          <w:b/>
          <w:bCs/>
          <w:color w:val="1155CC"/>
          <w:sz w:val="22"/>
          <w:szCs w:val="22"/>
          <w:lang w:val="fr-CH"/>
        </w:rPr>
      </w:pPr>
      <w:r w:rsidRPr="00565406">
        <w:rPr>
          <w:rStyle w:val="Hyperlink"/>
          <w:rFonts w:ascii="Arial" w:hAnsi="Arial" w:cs="Arial"/>
          <w:b/>
          <w:bCs/>
          <w:color w:val="1155CC"/>
          <w:sz w:val="22"/>
          <w:szCs w:val="22"/>
          <w:lang w:val="fr-CH"/>
        </w:rPr>
        <w:t>https://interactive.swissinfo.ch/2016_11_08_dublinMess/nonEurodac_share_smallMultiples_FR.html</w:t>
      </w:r>
    </w:p>
    <w:p w14:paraId="248CF38B" w14:textId="77777777" w:rsidR="00FE3FC5" w:rsidRDefault="00AF7F37" w:rsidP="00DC2025">
      <w:pPr>
        <w:pStyle w:val="NormalWeb"/>
        <w:numPr>
          <w:ilvl w:val="0"/>
          <w:numId w:val="14"/>
        </w:numPr>
        <w:spacing w:before="120" w:beforeAutospacing="0" w:after="0" w:afterAutospacing="0" w:line="240" w:lineRule="exact"/>
        <w:rPr>
          <w:lang w:val="fr-CH"/>
        </w:rPr>
      </w:pPr>
      <w:hyperlink r:id="rId7" w:anchor="gid=1814700066" w:history="1">
        <w:r w:rsidR="00FE3FC5" w:rsidRPr="00F644B2">
          <w:rPr>
            <w:rStyle w:val="Hyperlink"/>
            <w:lang w:val="fr-CH"/>
          </w:rPr>
          <w:t>https://docs.google.com/spreadsheets/d/1bEE212dY-YXzZj7F1zOgQsFE7hbafmzLVw79LXG4Hqw/edit#gid=1814700066</w:t>
        </w:r>
      </w:hyperlink>
    </w:p>
    <w:p w14:paraId="4E67E8AC" w14:textId="77777777" w:rsidR="00AE1509" w:rsidRDefault="00AE1509" w:rsidP="00DC2025">
      <w:pPr>
        <w:spacing w:before="120" w:after="0" w:line="240" w:lineRule="exact"/>
        <w:rPr>
          <w:rFonts w:asciiTheme="minorBidi" w:hAnsiTheme="minorBidi"/>
          <w:sz w:val="24"/>
          <w:szCs w:val="24"/>
          <w:lang w:val="fr-CH"/>
        </w:rPr>
      </w:pPr>
    </w:p>
    <w:p w14:paraId="0355EBC6" w14:textId="77777777" w:rsidR="00AE1509" w:rsidRPr="00AE1509" w:rsidRDefault="00AE1509" w:rsidP="00DC2025">
      <w:pPr>
        <w:spacing w:before="120" w:after="0" w:line="240" w:lineRule="exact"/>
        <w:rPr>
          <w:rFonts w:asciiTheme="minorBidi" w:hAnsiTheme="minorBidi"/>
          <w:b/>
          <w:bCs/>
        </w:rPr>
      </w:pPr>
      <w:r w:rsidRPr="00AE1509">
        <w:rPr>
          <w:rFonts w:asciiTheme="minorBidi" w:hAnsiTheme="minorBidi"/>
          <w:b/>
          <w:bCs/>
        </w:rPr>
        <w:t xml:space="preserve">Una pratica legale, ma poco solidale </w:t>
      </w:r>
    </w:p>
    <w:p w14:paraId="1242C3E1" w14:textId="77777777" w:rsidR="001B6510" w:rsidRDefault="001B6510" w:rsidP="00DC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La Svizzera sembra aver inasprito la sua pratica a partire dal 2012, </w:t>
      </w:r>
      <w:r w:rsidR="00747507">
        <w:rPr>
          <w:rFonts w:asciiTheme="minorBidi" w:eastAsia="Times New Roman" w:hAnsiTheme="minorBidi"/>
        </w:rPr>
        <w:t>in</w:t>
      </w:r>
      <w:r w:rsidR="005F7FD5">
        <w:rPr>
          <w:rFonts w:asciiTheme="minorBidi" w:eastAsia="Times New Roman" w:hAnsiTheme="minorBidi"/>
        </w:rPr>
        <w:t xml:space="preserve"> </w:t>
      </w:r>
      <w:r w:rsidR="00747507">
        <w:rPr>
          <w:rFonts w:asciiTheme="minorBidi" w:eastAsia="Times New Roman" w:hAnsiTheme="minorBidi"/>
        </w:rPr>
        <w:t xml:space="preserve">seguito all’importante afflusso </w:t>
      </w:r>
      <w:r>
        <w:rPr>
          <w:rFonts w:asciiTheme="minorBidi" w:eastAsia="Times New Roman" w:hAnsiTheme="minorBidi"/>
        </w:rPr>
        <w:t xml:space="preserve">di migranti </w:t>
      </w:r>
      <w:r w:rsidR="005F7FD5">
        <w:rPr>
          <w:rFonts w:asciiTheme="minorBidi" w:eastAsia="Times New Roman" w:hAnsiTheme="minorBidi"/>
        </w:rPr>
        <w:t xml:space="preserve">arrivati </w:t>
      </w:r>
      <w:r w:rsidR="00FE3FC5">
        <w:rPr>
          <w:rFonts w:asciiTheme="minorBidi" w:eastAsia="Times New Roman" w:hAnsiTheme="minorBidi"/>
        </w:rPr>
        <w:t>i</w:t>
      </w:r>
      <w:r w:rsidR="005F7FD5">
        <w:rPr>
          <w:rFonts w:asciiTheme="minorBidi" w:eastAsia="Times New Roman" w:hAnsiTheme="minorBidi"/>
        </w:rPr>
        <w:t>n Italia dopo la Primavera araba</w:t>
      </w:r>
      <w:r>
        <w:rPr>
          <w:rFonts w:asciiTheme="minorBidi" w:eastAsia="Times New Roman" w:hAnsiTheme="minorBidi"/>
        </w:rPr>
        <w:t xml:space="preserve">. </w:t>
      </w:r>
      <w:r w:rsidR="005F7FD5">
        <w:rPr>
          <w:rFonts w:asciiTheme="minorBidi" w:eastAsia="Times New Roman" w:hAnsiTheme="minorBidi"/>
        </w:rPr>
        <w:t xml:space="preserve">All’epoca infatti, le autorità </w:t>
      </w:r>
      <w:r w:rsidR="00FE3FC5">
        <w:rPr>
          <w:rFonts w:asciiTheme="minorBidi" w:eastAsia="Times New Roman" w:hAnsiTheme="minorBidi"/>
        </w:rPr>
        <w:t>italiane</w:t>
      </w:r>
      <w:r w:rsidR="005F7FD5">
        <w:rPr>
          <w:rFonts w:asciiTheme="minorBidi" w:eastAsia="Times New Roman" w:hAnsiTheme="minorBidi"/>
        </w:rPr>
        <w:t xml:space="preserve"> erano state accusate </w:t>
      </w:r>
      <w:r>
        <w:rPr>
          <w:rFonts w:asciiTheme="minorBidi" w:eastAsia="Times New Roman" w:hAnsiTheme="minorBidi"/>
        </w:rPr>
        <w:t>di non registrare i profughi e perfino di facilitare il loro v</w:t>
      </w:r>
      <w:r w:rsidR="005F7FD5">
        <w:rPr>
          <w:rFonts w:asciiTheme="minorBidi" w:eastAsia="Times New Roman" w:hAnsiTheme="minorBidi"/>
        </w:rPr>
        <w:t>iaggio verso nord. La Svizzera è</w:t>
      </w:r>
      <w:r>
        <w:rPr>
          <w:rFonts w:asciiTheme="minorBidi" w:eastAsia="Times New Roman" w:hAnsiTheme="minorBidi"/>
        </w:rPr>
        <w:t xml:space="preserve"> dunque passata al contrattacco? </w:t>
      </w:r>
    </w:p>
    <w:p w14:paraId="26614404" w14:textId="77777777" w:rsidR="00CF4717" w:rsidRDefault="00CF4717" w:rsidP="00DC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Contattata, la Segreteria di Stato della migrazione </w:t>
      </w:r>
      <w:r w:rsidR="001B6510">
        <w:rPr>
          <w:rFonts w:asciiTheme="minorBidi" w:eastAsia="Times New Roman" w:hAnsiTheme="minorBidi"/>
        </w:rPr>
        <w:t xml:space="preserve">(SEM) </w:t>
      </w:r>
      <w:r>
        <w:rPr>
          <w:rFonts w:asciiTheme="minorBidi" w:eastAsia="Times New Roman" w:hAnsiTheme="minorBidi"/>
        </w:rPr>
        <w:t xml:space="preserve">si è limitata a rispondere per iscritto che la “Svizzera applica in modo conseguente la normativa Dublino” </w:t>
      </w:r>
      <w:r w:rsidR="001B6510">
        <w:rPr>
          <w:rFonts w:asciiTheme="minorBidi" w:eastAsia="Times New Roman" w:hAnsiTheme="minorBidi"/>
        </w:rPr>
        <w:t>e che non è stata emanata alcuna direttiva in questo senso. In mancanza di un riscontro in</w:t>
      </w:r>
      <w:r>
        <w:rPr>
          <w:rFonts w:asciiTheme="minorBidi" w:eastAsia="Times New Roman" w:hAnsiTheme="minorBidi"/>
        </w:rPr>
        <w:t xml:space="preserve"> </w:t>
      </w:r>
      <w:proofErr w:type="spellStart"/>
      <w:r>
        <w:rPr>
          <w:rFonts w:asciiTheme="minorBidi" w:eastAsia="Times New Roman" w:hAnsiTheme="minorBidi"/>
        </w:rPr>
        <w:t>Eurodac</w:t>
      </w:r>
      <w:proofErr w:type="spellEnd"/>
      <w:r>
        <w:rPr>
          <w:rFonts w:asciiTheme="minorBidi" w:eastAsia="Times New Roman" w:hAnsiTheme="minorBidi"/>
        </w:rPr>
        <w:t xml:space="preserve">, le autorità possono basarsi su altri indizi “coerenti, verificabili e sufficientemente dettagliati”, </w:t>
      </w:r>
      <w:r w:rsidR="005F7FD5">
        <w:rPr>
          <w:rFonts w:asciiTheme="minorBidi" w:eastAsia="Times New Roman" w:hAnsiTheme="minorBidi"/>
        </w:rPr>
        <w:t>fa ancora sapere la SEM.</w:t>
      </w:r>
    </w:p>
    <w:p w14:paraId="7C7B068C" w14:textId="77777777" w:rsidR="005F7FD5" w:rsidRPr="00FE3FC5" w:rsidRDefault="005F7FD5" w:rsidP="00DC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color w:val="FF0000"/>
        </w:rPr>
      </w:pPr>
      <w:r w:rsidRPr="00FE3FC5">
        <w:rPr>
          <w:rFonts w:asciiTheme="minorBidi" w:eastAsia="Times New Roman" w:hAnsiTheme="minorBidi"/>
          <w:color w:val="FF0000"/>
        </w:rPr>
        <w:t xml:space="preserve">Ogni elemento di un’indagine “vecchio stile” può essere d’aiuto, come il ritrovamento di un biglietto del treno o di uno scontrino di un caffè comprato a Como. A volte sono perfino gli stessi richiedenti l’asilo a raccontare di essere transitati per l’Italia, convinti che dire la verità non li metterà in difficoltà in assenza di impronte digitali. </w:t>
      </w:r>
    </w:p>
    <w:p w14:paraId="16B71270" w14:textId="77777777" w:rsidR="005F7FD5" w:rsidRDefault="00CF4717" w:rsidP="00DC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lastRenderedPageBreak/>
        <w:t xml:space="preserve">Professore di geografia umana all’Università di Neuchâtel, Etienne </w:t>
      </w:r>
      <w:proofErr w:type="spellStart"/>
      <w:r>
        <w:rPr>
          <w:rFonts w:asciiTheme="minorBidi" w:eastAsia="Times New Roman" w:hAnsiTheme="minorBidi"/>
        </w:rPr>
        <w:t>Piguet</w:t>
      </w:r>
      <w:proofErr w:type="spellEnd"/>
      <w:r>
        <w:rPr>
          <w:rFonts w:asciiTheme="minorBidi" w:eastAsia="Times New Roman" w:hAnsiTheme="minorBidi"/>
        </w:rPr>
        <w:t xml:space="preserve"> </w:t>
      </w:r>
      <w:r w:rsidR="005F7FD5">
        <w:rPr>
          <w:rFonts w:asciiTheme="minorBidi" w:eastAsia="Times New Roman" w:hAnsiTheme="minorBidi"/>
        </w:rPr>
        <w:t xml:space="preserve">non si dice </w:t>
      </w:r>
      <w:r w:rsidR="00FE3FC5">
        <w:rPr>
          <w:rFonts w:asciiTheme="minorBidi" w:eastAsia="Times New Roman" w:hAnsiTheme="minorBidi"/>
        </w:rPr>
        <w:t xml:space="preserve">sorpreso </w:t>
      </w:r>
      <w:r w:rsidR="005F7FD5">
        <w:rPr>
          <w:rFonts w:asciiTheme="minorBidi" w:eastAsia="Times New Roman" w:hAnsiTheme="minorBidi"/>
        </w:rPr>
        <w:t xml:space="preserve">dalla strategia adottata dalla Svizzera, ma piuttosto dalle proporzioni che questa ha assunto. “Testimonia le falle </w:t>
      </w:r>
      <w:r w:rsidR="00D77303">
        <w:rPr>
          <w:rFonts w:asciiTheme="minorBidi" w:eastAsia="Times New Roman" w:hAnsiTheme="minorBidi"/>
        </w:rPr>
        <w:t xml:space="preserve">di Dublino e la mancanza di solidarietà tra i paesi europei”. </w:t>
      </w:r>
    </w:p>
    <w:p w14:paraId="084B039F" w14:textId="77777777" w:rsidR="006E3CFF" w:rsidRDefault="006E3CFF" w:rsidP="00DC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Più categorica, la giurista di Amnesty International Denise Graf accusa la Svizzera di sfruttare Dublino come strumento dissuasivo, soprattutto nei confronti di alcune popolazioni di migranti, come gli eritrei. </w:t>
      </w:r>
    </w:p>
    <w:p w14:paraId="40D68F54" w14:textId="77777777" w:rsidR="00FE3FC5" w:rsidRDefault="006A2A4A" w:rsidP="00DC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La Svizzera è </w:t>
      </w:r>
      <w:r w:rsidR="00747507">
        <w:rPr>
          <w:rFonts w:asciiTheme="minorBidi" w:eastAsia="Times New Roman" w:hAnsiTheme="minorBidi"/>
        </w:rPr>
        <w:t xml:space="preserve">d’altronde </w:t>
      </w:r>
      <w:r>
        <w:rPr>
          <w:rFonts w:asciiTheme="minorBidi" w:eastAsia="Times New Roman" w:hAnsiTheme="minorBidi"/>
        </w:rPr>
        <w:t xml:space="preserve">nota </w:t>
      </w:r>
      <w:r w:rsidR="00747507">
        <w:rPr>
          <w:rFonts w:asciiTheme="minorBidi" w:eastAsia="Times New Roman" w:hAnsiTheme="minorBidi"/>
        </w:rPr>
        <w:t xml:space="preserve">in Europa </w:t>
      </w:r>
      <w:r>
        <w:rPr>
          <w:rFonts w:asciiTheme="minorBidi" w:eastAsia="Times New Roman" w:hAnsiTheme="minorBidi"/>
        </w:rPr>
        <w:t xml:space="preserve">per la sua applicazione rigorosa degli accordi di Dublino, dai quali ha spesso tratto vantaggio. </w:t>
      </w:r>
      <w:r w:rsidR="00747507">
        <w:rPr>
          <w:rFonts w:asciiTheme="minorBidi" w:eastAsia="Times New Roman" w:hAnsiTheme="minorBidi"/>
        </w:rPr>
        <w:t xml:space="preserve">Negli ultimi anni figura in testa alla classifica europea dei paesi col più alto numero di domande di trasferimento di migranti, seconda solo alla Germania. </w:t>
      </w:r>
      <w:r w:rsidR="00747507" w:rsidRPr="00D77303">
        <w:rPr>
          <w:rFonts w:asciiTheme="minorBidi" w:eastAsia="Times New Roman" w:hAnsiTheme="minorBidi"/>
        </w:rPr>
        <w:t xml:space="preserve">Soltanto che il paese di Angela </w:t>
      </w:r>
      <w:proofErr w:type="spellStart"/>
      <w:r w:rsidR="00747507" w:rsidRPr="00D77303">
        <w:rPr>
          <w:rFonts w:asciiTheme="minorBidi" w:eastAsia="Times New Roman" w:hAnsiTheme="minorBidi"/>
        </w:rPr>
        <w:t>Merkel</w:t>
      </w:r>
      <w:proofErr w:type="spellEnd"/>
      <w:r w:rsidR="00747507" w:rsidRPr="00D77303">
        <w:rPr>
          <w:rFonts w:asciiTheme="minorBidi" w:eastAsia="Times New Roman" w:hAnsiTheme="minorBidi"/>
        </w:rPr>
        <w:t xml:space="preserve"> ha ricevuto oltre un milione di domande d’asilo nel 2015, </w:t>
      </w:r>
      <w:r w:rsidR="00FE3FC5">
        <w:rPr>
          <w:rFonts w:asciiTheme="minorBidi" w:eastAsia="Times New Roman" w:hAnsiTheme="minorBidi"/>
        </w:rPr>
        <w:t>un numero 25 volte superiore alla Svizzera (circa 40mila).</w:t>
      </w:r>
    </w:p>
    <w:p w14:paraId="02455592" w14:textId="77777777" w:rsidR="00526E68" w:rsidRPr="00526E68" w:rsidRDefault="00526E68" w:rsidP="00DC2025">
      <w:pPr>
        <w:spacing w:before="120" w:after="0" w:line="240" w:lineRule="auto"/>
        <w:rPr>
          <w:rFonts w:ascii="Times New Roman" w:eastAsia="Times New Roman" w:hAnsi="Times New Roman" w:cs="Times New Roman"/>
          <w:sz w:val="24"/>
          <w:szCs w:val="24"/>
        </w:rPr>
      </w:pPr>
    </w:p>
    <w:p w14:paraId="38F08387" w14:textId="77777777" w:rsidR="00526E68" w:rsidRPr="00526E68" w:rsidRDefault="00526E68" w:rsidP="00DC2025">
      <w:pPr>
        <w:spacing w:before="120" w:after="0" w:line="240" w:lineRule="auto"/>
        <w:rPr>
          <w:rFonts w:ascii="Times New Roman" w:eastAsia="Times New Roman" w:hAnsi="Times New Roman" w:cs="Times New Roman"/>
          <w:sz w:val="24"/>
          <w:szCs w:val="24"/>
          <w:lang w:val="en-US"/>
        </w:rPr>
      </w:pPr>
      <w:r w:rsidRPr="00526E68">
        <w:rPr>
          <w:rFonts w:ascii="Arial" w:eastAsia="Times New Roman" w:hAnsi="Arial" w:cs="Arial"/>
          <w:b/>
          <w:bCs/>
          <w:color w:val="000000"/>
          <w:lang w:val="en-US"/>
        </w:rPr>
        <w:t xml:space="preserve">→      </w:t>
      </w:r>
      <w:proofErr w:type="spellStart"/>
      <w:r w:rsidRPr="00526E68">
        <w:rPr>
          <w:rFonts w:ascii="Arial" w:eastAsia="Times New Roman" w:hAnsi="Arial" w:cs="Arial"/>
          <w:b/>
          <w:bCs/>
          <w:color w:val="FF00FF"/>
          <w:lang w:val="en-US"/>
        </w:rPr>
        <w:t>Graphique</w:t>
      </w:r>
      <w:proofErr w:type="spellEnd"/>
      <w:r w:rsidRPr="00526E68">
        <w:rPr>
          <w:rFonts w:ascii="Arial" w:eastAsia="Times New Roman" w:hAnsi="Arial" w:cs="Arial"/>
          <w:b/>
          <w:bCs/>
          <w:color w:val="FF00FF"/>
          <w:lang w:val="en-US"/>
        </w:rPr>
        <w:t xml:space="preserve"> </w:t>
      </w:r>
      <w:proofErr w:type="gramStart"/>
      <w:r w:rsidRPr="00526E68">
        <w:rPr>
          <w:rFonts w:ascii="Arial" w:eastAsia="Times New Roman" w:hAnsi="Arial" w:cs="Arial"/>
          <w:b/>
          <w:bCs/>
          <w:color w:val="FF00FF"/>
          <w:lang w:val="en-US"/>
        </w:rPr>
        <w:t>2 :</w:t>
      </w:r>
      <w:proofErr w:type="gramEnd"/>
      <w:r w:rsidRPr="00526E68">
        <w:rPr>
          <w:rFonts w:ascii="Arial" w:eastAsia="Times New Roman" w:hAnsi="Arial" w:cs="Arial"/>
          <w:b/>
          <w:bCs/>
          <w:color w:val="FF00FF"/>
          <w:lang w:val="en-US"/>
        </w:rPr>
        <w:t xml:space="preserve"> </w:t>
      </w:r>
      <w:r w:rsidRPr="00526E68">
        <w:rPr>
          <w:rFonts w:ascii="Arial" w:eastAsia="Times New Roman" w:hAnsi="Arial" w:cs="Arial"/>
          <w:color w:val="000000"/>
          <w:lang w:val="en-US"/>
        </w:rPr>
        <w:t>Total number of outgoing requests over time</w:t>
      </w:r>
    </w:p>
    <w:p w14:paraId="7DF2A271" w14:textId="77777777" w:rsidR="00FE3FC5" w:rsidRPr="00DB4CFD" w:rsidRDefault="00AF7F37" w:rsidP="00DC2025">
      <w:pPr>
        <w:pStyle w:val="ListParagraph"/>
        <w:numPr>
          <w:ilvl w:val="0"/>
          <w:numId w:val="15"/>
        </w:numPr>
        <w:spacing w:before="120" w:after="0" w:line="240" w:lineRule="auto"/>
        <w:rPr>
          <w:rFonts w:ascii="Arial" w:eastAsia="Times New Roman" w:hAnsi="Arial" w:cs="Arial"/>
          <w:b/>
          <w:bCs/>
          <w:color w:val="1155CC"/>
          <w:u w:val="single"/>
          <w:lang w:val="en-US"/>
        </w:rPr>
      </w:pPr>
      <w:hyperlink r:id="rId8" w:history="1">
        <w:r w:rsidR="00FE3FC5" w:rsidRPr="00DB4CFD">
          <w:rPr>
            <w:rStyle w:val="Hyperlink"/>
            <w:rFonts w:ascii="Arial" w:eastAsia="Times New Roman" w:hAnsi="Arial" w:cs="Arial"/>
            <w:b/>
            <w:bCs/>
            <w:lang w:val="en-US"/>
          </w:rPr>
          <w:t>https://interactive.swissinfo.ch/2016_11_08_dublinMess/streamgraph_FR.html</w:t>
        </w:r>
      </w:hyperlink>
    </w:p>
    <w:p w14:paraId="604EB612" w14:textId="77777777" w:rsidR="00FE3FC5" w:rsidRPr="00FE3FC5" w:rsidRDefault="00FE3FC5" w:rsidP="00DC2025">
      <w:pPr>
        <w:pStyle w:val="ListParagraph"/>
        <w:numPr>
          <w:ilvl w:val="0"/>
          <w:numId w:val="15"/>
        </w:numPr>
        <w:spacing w:before="120" w:after="0" w:line="240" w:lineRule="auto"/>
        <w:rPr>
          <w:rFonts w:ascii="Arial" w:eastAsia="Times New Roman" w:hAnsi="Arial" w:cs="Arial"/>
          <w:color w:val="1155CC"/>
          <w:u w:val="single"/>
          <w:lang w:val="en-US"/>
        </w:rPr>
      </w:pPr>
      <w:r w:rsidRPr="00FE3FC5">
        <w:rPr>
          <w:rFonts w:ascii="Arial" w:eastAsia="Times New Roman" w:hAnsi="Arial" w:cs="Arial"/>
          <w:color w:val="1155CC"/>
          <w:u w:val="single"/>
          <w:lang w:val="en-US"/>
        </w:rPr>
        <w:t>https://docs.google.com/spreadsheets/d/1ENRXyZUha2f1HAjkqqddyiYchOMYnrEQOTldVeWWoTc/edit#gid=1814700066</w:t>
      </w:r>
    </w:p>
    <w:p w14:paraId="46ABB578" w14:textId="77777777" w:rsidR="00526E68" w:rsidRPr="00036476" w:rsidRDefault="00526E68" w:rsidP="00DC2025">
      <w:pPr>
        <w:spacing w:before="120" w:after="0" w:line="240" w:lineRule="auto"/>
        <w:rPr>
          <w:rFonts w:ascii="Times New Roman" w:eastAsia="Times New Roman" w:hAnsi="Times New Roman" w:cs="Times New Roman"/>
          <w:sz w:val="24"/>
          <w:szCs w:val="24"/>
          <w:lang w:val="en-US"/>
        </w:rPr>
      </w:pPr>
    </w:p>
    <w:p w14:paraId="445D89C5" w14:textId="77777777" w:rsidR="00747507" w:rsidRPr="00AE1509" w:rsidRDefault="00656775" w:rsidP="00DC2025">
      <w:pPr>
        <w:spacing w:before="120" w:after="0" w:line="240" w:lineRule="exact"/>
        <w:rPr>
          <w:rFonts w:asciiTheme="minorBidi" w:hAnsiTheme="minorBidi"/>
          <w:b/>
          <w:bCs/>
        </w:rPr>
      </w:pPr>
      <w:r>
        <w:rPr>
          <w:rFonts w:asciiTheme="minorBidi" w:hAnsiTheme="minorBidi"/>
          <w:b/>
          <w:bCs/>
        </w:rPr>
        <w:t>Niente impronte? L’Italia dice ‘no’</w:t>
      </w:r>
    </w:p>
    <w:p w14:paraId="537B27DA" w14:textId="77777777" w:rsidR="00656775" w:rsidRDefault="00656775" w:rsidP="00DC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Come ha reagito l’Italia di fronte </w:t>
      </w:r>
      <w:r w:rsidR="00FE3FC5">
        <w:rPr>
          <w:rFonts w:asciiTheme="minorBidi" w:eastAsia="Times New Roman" w:hAnsiTheme="minorBidi"/>
        </w:rPr>
        <w:t>alla strategia svizzera</w:t>
      </w:r>
      <w:r>
        <w:rPr>
          <w:rFonts w:asciiTheme="minorBidi" w:eastAsia="Times New Roman" w:hAnsiTheme="minorBidi"/>
        </w:rPr>
        <w:t xml:space="preserve">? Cosa i rispettivi ministri o dipartimenti si siano detti dietro le quinte non è dato a sapere. Le </w:t>
      </w:r>
      <w:r w:rsidR="00FE3FC5">
        <w:rPr>
          <w:rFonts w:asciiTheme="minorBidi" w:eastAsia="Times New Roman" w:hAnsiTheme="minorBidi"/>
        </w:rPr>
        <w:t xml:space="preserve">statistiche </w:t>
      </w:r>
      <w:r>
        <w:rPr>
          <w:rFonts w:asciiTheme="minorBidi" w:eastAsia="Times New Roman" w:hAnsiTheme="minorBidi"/>
        </w:rPr>
        <w:t xml:space="preserve">mostrano però una possibile correlazione: le risposte negative dell’Italia sono infatti cresciute in modo singolarmente analogo a quelle delle domande di trasferimento della Svizzera non basate su </w:t>
      </w:r>
      <w:proofErr w:type="spellStart"/>
      <w:r>
        <w:rPr>
          <w:rFonts w:asciiTheme="minorBidi" w:eastAsia="Times New Roman" w:hAnsiTheme="minorBidi"/>
        </w:rPr>
        <w:t>Eurodac</w:t>
      </w:r>
      <w:proofErr w:type="spellEnd"/>
      <w:r>
        <w:rPr>
          <w:rFonts w:asciiTheme="minorBidi" w:eastAsia="Times New Roman" w:hAnsiTheme="minorBidi"/>
        </w:rPr>
        <w:t>.</w:t>
      </w:r>
    </w:p>
    <w:p w14:paraId="36B4B581" w14:textId="77777777" w:rsidR="00656775" w:rsidRPr="00526E68" w:rsidRDefault="00656775" w:rsidP="00DC2025">
      <w:pPr>
        <w:spacing w:before="120" w:after="0" w:line="240" w:lineRule="auto"/>
        <w:rPr>
          <w:rFonts w:ascii="Times New Roman" w:eastAsia="Times New Roman" w:hAnsi="Times New Roman" w:cs="Times New Roman"/>
          <w:sz w:val="24"/>
          <w:szCs w:val="24"/>
        </w:rPr>
      </w:pPr>
    </w:p>
    <w:p w14:paraId="4DA3F180" w14:textId="77777777" w:rsidR="00656775" w:rsidRPr="00656775" w:rsidRDefault="00656775" w:rsidP="00DC2025">
      <w:pPr>
        <w:spacing w:before="120" w:after="0" w:line="240" w:lineRule="auto"/>
        <w:rPr>
          <w:rFonts w:ascii="Times New Roman" w:eastAsia="Times New Roman" w:hAnsi="Times New Roman" w:cs="Times New Roman"/>
          <w:sz w:val="24"/>
          <w:szCs w:val="24"/>
          <w:lang w:val="fr-CH"/>
        </w:rPr>
      </w:pPr>
      <w:r w:rsidRPr="00656775">
        <w:rPr>
          <w:rFonts w:ascii="Arial" w:eastAsia="Times New Roman" w:hAnsi="Arial" w:cs="Arial"/>
          <w:b/>
          <w:bCs/>
          <w:color w:val="000000"/>
          <w:lang w:val="fr-CH"/>
        </w:rPr>
        <w:t xml:space="preserve">→      </w:t>
      </w:r>
      <w:r w:rsidRPr="00656775">
        <w:rPr>
          <w:rFonts w:ascii="Arial" w:eastAsia="Times New Roman" w:hAnsi="Arial" w:cs="Arial"/>
          <w:b/>
          <w:bCs/>
          <w:color w:val="FF00FF"/>
          <w:lang w:val="fr-CH"/>
        </w:rPr>
        <w:t xml:space="preserve">Graphique </w:t>
      </w:r>
      <w:r w:rsidR="00FE3FC5">
        <w:rPr>
          <w:rFonts w:ascii="Arial" w:eastAsia="Times New Roman" w:hAnsi="Arial" w:cs="Arial"/>
          <w:b/>
          <w:bCs/>
          <w:color w:val="FF00FF"/>
          <w:lang w:val="fr-CH"/>
        </w:rPr>
        <w:t>3</w:t>
      </w:r>
      <w:r w:rsidRPr="00656775">
        <w:rPr>
          <w:rFonts w:ascii="Arial" w:eastAsia="Times New Roman" w:hAnsi="Arial" w:cs="Arial"/>
          <w:b/>
          <w:bCs/>
          <w:color w:val="FF00FF"/>
          <w:lang w:val="fr-CH"/>
        </w:rPr>
        <w:t xml:space="preserve"> : </w:t>
      </w:r>
      <w:r w:rsidRPr="00656775">
        <w:rPr>
          <w:rFonts w:ascii="Arial" w:eastAsia="Times New Roman" w:hAnsi="Arial" w:cs="Arial"/>
          <w:color w:val="000000"/>
          <w:lang w:val="fr-CH"/>
        </w:rPr>
        <w:t xml:space="preserve">Taux de refus </w:t>
      </w:r>
    </w:p>
    <w:p w14:paraId="25749AF6" w14:textId="77777777" w:rsidR="00FE3FC5" w:rsidRDefault="00AF7F37" w:rsidP="00DC2025">
      <w:pPr>
        <w:spacing w:before="120" w:after="0" w:line="240" w:lineRule="auto"/>
        <w:rPr>
          <w:rFonts w:ascii="Arial" w:eastAsia="Times New Roman" w:hAnsi="Arial" w:cs="Arial"/>
          <w:b/>
          <w:bCs/>
          <w:color w:val="1155CC"/>
          <w:u w:val="single"/>
          <w:lang w:val="fr-CH"/>
        </w:rPr>
      </w:pPr>
      <w:hyperlink r:id="rId9" w:history="1">
        <w:r w:rsidR="00FE3FC5" w:rsidRPr="00705C4B">
          <w:rPr>
            <w:rStyle w:val="Hyperlink"/>
            <w:rFonts w:ascii="Arial" w:eastAsia="Times New Roman" w:hAnsi="Arial" w:cs="Arial"/>
            <w:b/>
            <w:bCs/>
            <w:lang w:val="fr-FR"/>
          </w:rPr>
          <w:t>//datawrapper.dwcdn.net/</w:t>
        </w:r>
        <w:proofErr w:type="spellStart"/>
        <w:r w:rsidR="00FE3FC5" w:rsidRPr="00705C4B">
          <w:rPr>
            <w:rStyle w:val="Hyperlink"/>
            <w:rFonts w:ascii="Arial" w:eastAsia="Times New Roman" w:hAnsi="Arial" w:cs="Arial"/>
            <w:b/>
            <w:bCs/>
            <w:lang w:val="fr-FR"/>
          </w:rPr>
          <w:t>cvpOb</w:t>
        </w:r>
        <w:proofErr w:type="spellEnd"/>
        <w:r w:rsidR="00FE3FC5" w:rsidRPr="00705C4B">
          <w:rPr>
            <w:rStyle w:val="Hyperlink"/>
            <w:rFonts w:ascii="Arial" w:eastAsia="Times New Roman" w:hAnsi="Arial" w:cs="Arial"/>
            <w:b/>
            <w:bCs/>
            <w:lang w:val="fr-FR"/>
          </w:rPr>
          <w:t>/1/</w:t>
        </w:r>
      </w:hyperlink>
      <w:r w:rsidR="00FE3FC5">
        <w:rPr>
          <w:rFonts w:ascii="Arial" w:eastAsia="Times New Roman" w:hAnsi="Arial" w:cs="Arial"/>
          <w:b/>
          <w:bCs/>
          <w:color w:val="1155CC"/>
          <w:u w:val="single"/>
          <w:lang w:val="fr-CH"/>
        </w:rPr>
        <w:t xml:space="preserve"> </w:t>
      </w:r>
    </w:p>
    <w:p w14:paraId="05699295" w14:textId="77777777" w:rsidR="00FE3FC5" w:rsidRPr="00627F02" w:rsidRDefault="00FE3FC5" w:rsidP="00DC2025">
      <w:pPr>
        <w:spacing w:before="120" w:after="0" w:line="240" w:lineRule="auto"/>
        <w:rPr>
          <w:rFonts w:ascii="Arial" w:eastAsia="Times New Roman" w:hAnsi="Arial" w:cs="Arial"/>
          <w:b/>
          <w:bCs/>
          <w:color w:val="1155CC"/>
          <w:u w:val="single"/>
          <w:lang w:val="fr-CH"/>
        </w:rPr>
      </w:pPr>
      <w:r>
        <w:rPr>
          <w:rFonts w:ascii="Arial" w:eastAsia="Times New Roman" w:hAnsi="Arial" w:cs="Arial"/>
          <w:b/>
          <w:bCs/>
          <w:color w:val="1155CC"/>
          <w:lang w:val="fr-CH"/>
        </w:rPr>
        <w:t>(</w:t>
      </w:r>
      <w:proofErr w:type="gramStart"/>
      <w:r>
        <w:rPr>
          <w:rFonts w:ascii="Arial" w:eastAsia="Times New Roman" w:hAnsi="Arial" w:cs="Arial"/>
          <w:b/>
          <w:bCs/>
          <w:color w:val="1155CC"/>
          <w:lang w:val="fr-CH"/>
        </w:rPr>
        <w:t>ancien</w:t>
      </w:r>
      <w:proofErr w:type="gramEnd"/>
      <w:r>
        <w:rPr>
          <w:rFonts w:ascii="Arial" w:eastAsia="Times New Roman" w:hAnsi="Arial" w:cs="Arial"/>
          <w:b/>
          <w:bCs/>
          <w:color w:val="1155CC"/>
          <w:lang w:val="fr-CH"/>
        </w:rPr>
        <w:t xml:space="preserve"> graphique : </w:t>
      </w:r>
      <w:hyperlink r:id="rId10" w:history="1">
        <w:r w:rsidRPr="00656775">
          <w:rPr>
            <w:rFonts w:ascii="Arial" w:eastAsia="Times New Roman" w:hAnsi="Arial" w:cs="Arial"/>
            <w:b/>
            <w:bCs/>
            <w:color w:val="1155CC"/>
            <w:u w:val="single"/>
            <w:lang w:val="fr-CH"/>
          </w:rPr>
          <w:t>https://datawrapper.dwcdn.net/Kzm5K/1/</w:t>
        </w:r>
      </w:hyperlink>
      <w:r>
        <w:rPr>
          <w:rFonts w:ascii="Arial" w:eastAsia="Times New Roman" w:hAnsi="Arial" w:cs="Arial"/>
          <w:color w:val="1155CC"/>
          <w:lang w:val="fr-CH"/>
        </w:rPr>
        <w:t>)</w:t>
      </w:r>
    </w:p>
    <w:p w14:paraId="3E290EFC" w14:textId="77777777" w:rsidR="00656775" w:rsidRPr="00656775" w:rsidRDefault="00656775" w:rsidP="00DC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lang w:val="fr-CH"/>
        </w:rPr>
      </w:pPr>
    </w:p>
    <w:p w14:paraId="48309D82" w14:textId="77777777" w:rsidR="00656775" w:rsidRPr="00AE1509" w:rsidRDefault="00656775" w:rsidP="00DC2025">
      <w:pPr>
        <w:spacing w:before="120" w:after="0" w:line="240" w:lineRule="exact"/>
        <w:rPr>
          <w:rFonts w:asciiTheme="minorBidi" w:hAnsiTheme="minorBidi"/>
          <w:b/>
          <w:bCs/>
        </w:rPr>
      </w:pPr>
      <w:r>
        <w:rPr>
          <w:rFonts w:asciiTheme="minorBidi" w:hAnsiTheme="minorBidi"/>
          <w:b/>
          <w:bCs/>
        </w:rPr>
        <w:t>La Svizzera esce comunque “</w:t>
      </w:r>
      <w:proofErr w:type="gramStart"/>
      <w:r>
        <w:rPr>
          <w:rFonts w:asciiTheme="minorBidi" w:hAnsiTheme="minorBidi"/>
          <w:b/>
          <w:bCs/>
        </w:rPr>
        <w:t>vincitrice”</w:t>
      </w:r>
      <w:r w:rsidR="00623EE3">
        <w:rPr>
          <w:rFonts w:asciiTheme="minorBidi" w:hAnsiTheme="minorBidi"/>
          <w:b/>
          <w:bCs/>
        </w:rPr>
        <w:t>…</w:t>
      </w:r>
      <w:proofErr w:type="gramEnd"/>
      <w:r w:rsidR="00623EE3">
        <w:rPr>
          <w:rFonts w:asciiTheme="minorBidi" w:hAnsiTheme="minorBidi"/>
          <w:b/>
          <w:bCs/>
        </w:rPr>
        <w:t xml:space="preserve"> </w:t>
      </w:r>
    </w:p>
    <w:p w14:paraId="0C175467" w14:textId="77777777" w:rsidR="00747507" w:rsidRPr="00656775" w:rsidRDefault="00656775" w:rsidP="005A1243">
      <w:pPr>
        <w:spacing w:before="120" w:after="0" w:line="240" w:lineRule="auto"/>
        <w:rPr>
          <w:rFonts w:ascii="Times New Roman" w:eastAsia="Times New Roman" w:hAnsi="Times New Roman" w:cs="Times New Roman"/>
          <w:sz w:val="24"/>
          <w:szCs w:val="24"/>
        </w:rPr>
      </w:pPr>
      <w:r>
        <w:rPr>
          <w:rFonts w:asciiTheme="minorBidi" w:eastAsia="Times New Roman" w:hAnsiTheme="minorBidi"/>
        </w:rPr>
        <w:t xml:space="preserve">Nonostante l’alto numero di rifiuti </w:t>
      </w:r>
      <w:r w:rsidR="00A31FE2">
        <w:rPr>
          <w:rFonts w:asciiTheme="minorBidi" w:eastAsia="Times New Roman" w:hAnsiTheme="minorBidi"/>
        </w:rPr>
        <w:t xml:space="preserve">in prima istanza </w:t>
      </w:r>
      <w:r>
        <w:rPr>
          <w:rFonts w:asciiTheme="minorBidi" w:eastAsia="Times New Roman" w:hAnsiTheme="minorBidi"/>
        </w:rPr>
        <w:t>da parte Italia, la Svizzera figura comunque tuttora tra i paesi col più alto num</w:t>
      </w:r>
      <w:r w:rsidR="00623EE3">
        <w:rPr>
          <w:rFonts w:asciiTheme="minorBidi" w:eastAsia="Times New Roman" w:hAnsiTheme="minorBidi"/>
        </w:rPr>
        <w:t xml:space="preserve">ero di trasferimenti effettivi di migranti. </w:t>
      </w:r>
      <w:r w:rsidR="00A31FE2" w:rsidRPr="00CC10FC">
        <w:rPr>
          <w:rFonts w:asciiTheme="minorBidi" w:eastAsia="Times New Roman" w:hAnsiTheme="minorBidi"/>
          <w:highlight w:val="green"/>
        </w:rPr>
        <w:t>La ragione è semplice: obera</w:t>
      </w:r>
      <w:r w:rsidR="00EE5969" w:rsidRPr="00CC10FC">
        <w:rPr>
          <w:rFonts w:asciiTheme="minorBidi" w:eastAsia="Times New Roman" w:hAnsiTheme="minorBidi"/>
          <w:highlight w:val="green"/>
        </w:rPr>
        <w:t>ta dalla richieste, Roma ha spesso “dimenticato” di rispondere</w:t>
      </w:r>
      <w:r w:rsidR="00A31FE2" w:rsidRPr="00CC10FC">
        <w:rPr>
          <w:rFonts w:asciiTheme="minorBidi" w:eastAsia="Times New Roman" w:hAnsiTheme="minorBidi"/>
          <w:highlight w:val="green"/>
        </w:rPr>
        <w:t xml:space="preserve"> ai ricorsi de</w:t>
      </w:r>
      <w:r w:rsidR="00EE5969" w:rsidRPr="00CC10FC">
        <w:rPr>
          <w:rFonts w:asciiTheme="minorBidi" w:eastAsia="Times New Roman" w:hAnsiTheme="minorBidi"/>
          <w:highlight w:val="green"/>
        </w:rPr>
        <w:t>positati da Berna</w:t>
      </w:r>
      <w:r w:rsidR="005A1243">
        <w:rPr>
          <w:rFonts w:asciiTheme="minorBidi" w:eastAsia="Times New Roman" w:hAnsiTheme="minorBidi"/>
          <w:highlight w:val="green"/>
        </w:rPr>
        <w:t>, dando così un tacito consenso</w:t>
      </w:r>
      <w:r w:rsidR="00EE5969" w:rsidRPr="00CC10FC">
        <w:rPr>
          <w:rFonts w:asciiTheme="minorBidi" w:eastAsia="Times New Roman" w:hAnsiTheme="minorBidi"/>
          <w:highlight w:val="green"/>
        </w:rPr>
        <w:t>.</w:t>
      </w:r>
      <w:r w:rsidR="00EE5969">
        <w:rPr>
          <w:rFonts w:asciiTheme="minorBidi" w:eastAsia="Times New Roman" w:hAnsiTheme="minorBidi"/>
        </w:rPr>
        <w:t xml:space="preserve"> </w:t>
      </w:r>
      <w:r w:rsidR="00A31FE2">
        <w:rPr>
          <w:rFonts w:asciiTheme="minorBidi" w:eastAsia="Times New Roman" w:hAnsiTheme="minorBidi"/>
        </w:rPr>
        <w:t xml:space="preserve"> </w:t>
      </w:r>
    </w:p>
    <w:p w14:paraId="760DB487" w14:textId="77777777" w:rsidR="00747507" w:rsidRPr="00656775" w:rsidRDefault="00747507" w:rsidP="00DC2025">
      <w:pPr>
        <w:spacing w:before="120" w:after="0" w:line="240" w:lineRule="auto"/>
        <w:rPr>
          <w:rFonts w:ascii="Times New Roman" w:eastAsia="Times New Roman" w:hAnsi="Times New Roman" w:cs="Times New Roman"/>
          <w:sz w:val="24"/>
          <w:szCs w:val="24"/>
        </w:rPr>
      </w:pPr>
    </w:p>
    <w:p w14:paraId="06D39954" w14:textId="77777777" w:rsidR="00526E68" w:rsidRPr="005F7FD5" w:rsidRDefault="00526E68" w:rsidP="00DC2025">
      <w:pPr>
        <w:spacing w:before="120" w:after="0" w:line="240" w:lineRule="auto"/>
        <w:rPr>
          <w:rFonts w:ascii="Times New Roman" w:eastAsia="Times New Roman" w:hAnsi="Times New Roman" w:cs="Times New Roman"/>
          <w:sz w:val="24"/>
          <w:szCs w:val="24"/>
        </w:rPr>
      </w:pPr>
      <w:r w:rsidRPr="00656775">
        <w:rPr>
          <w:rFonts w:ascii="Arial" w:eastAsia="Times New Roman" w:hAnsi="Arial" w:cs="Arial"/>
          <w:b/>
          <w:bCs/>
          <w:color w:val="000000"/>
        </w:rPr>
        <w:t xml:space="preserve">→      </w:t>
      </w:r>
      <w:proofErr w:type="spellStart"/>
      <w:r w:rsidR="00FE3FC5">
        <w:rPr>
          <w:rFonts w:ascii="Arial" w:eastAsia="Times New Roman" w:hAnsi="Arial" w:cs="Arial"/>
          <w:b/>
          <w:bCs/>
          <w:color w:val="FF00FF"/>
        </w:rPr>
        <w:t>Graphique</w:t>
      </w:r>
      <w:proofErr w:type="spellEnd"/>
      <w:r w:rsidR="00FE3FC5">
        <w:rPr>
          <w:rFonts w:ascii="Arial" w:eastAsia="Times New Roman" w:hAnsi="Arial" w:cs="Arial"/>
          <w:b/>
          <w:bCs/>
          <w:color w:val="FF00FF"/>
        </w:rPr>
        <w:t xml:space="preserve"> </w:t>
      </w:r>
      <w:proofErr w:type="gramStart"/>
      <w:r w:rsidR="00FE3FC5">
        <w:rPr>
          <w:rFonts w:ascii="Arial" w:eastAsia="Times New Roman" w:hAnsi="Arial" w:cs="Arial"/>
          <w:b/>
          <w:bCs/>
          <w:color w:val="FF00FF"/>
        </w:rPr>
        <w:t>4</w:t>
      </w:r>
      <w:r w:rsidRPr="00656775">
        <w:rPr>
          <w:rFonts w:ascii="Arial" w:eastAsia="Times New Roman" w:hAnsi="Arial" w:cs="Arial"/>
          <w:b/>
          <w:bCs/>
          <w:color w:val="FF00FF"/>
        </w:rPr>
        <w:t xml:space="preserve"> :</w:t>
      </w:r>
      <w:proofErr w:type="gramEnd"/>
      <w:r w:rsidRPr="00656775">
        <w:rPr>
          <w:rFonts w:ascii="Arial" w:eastAsia="Times New Roman" w:hAnsi="Arial" w:cs="Arial"/>
          <w:b/>
          <w:bCs/>
          <w:color w:val="FF00FF"/>
        </w:rPr>
        <w:t xml:space="preserve"> </w:t>
      </w:r>
      <w:proofErr w:type="spellStart"/>
      <w:r w:rsidRPr="00656775">
        <w:rPr>
          <w:rFonts w:ascii="Arial" w:eastAsia="Times New Roman" w:hAnsi="Arial" w:cs="Arial"/>
          <w:color w:val="000000"/>
        </w:rPr>
        <w:t>Cord</w:t>
      </w:r>
      <w:proofErr w:type="spellEnd"/>
      <w:r w:rsidRPr="00656775">
        <w:rPr>
          <w:rFonts w:ascii="Arial" w:eastAsia="Times New Roman" w:hAnsi="Arial" w:cs="Arial"/>
          <w:color w:val="000000"/>
        </w:rPr>
        <w:t xml:space="preserve"> </w:t>
      </w:r>
      <w:proofErr w:type="spellStart"/>
      <w:r w:rsidRPr="00656775">
        <w:rPr>
          <w:rFonts w:ascii="Arial" w:eastAsia="Times New Roman" w:hAnsi="Arial" w:cs="Arial"/>
          <w:color w:val="000000"/>
        </w:rPr>
        <w:t>diagram</w:t>
      </w:r>
      <w:proofErr w:type="spellEnd"/>
      <w:r w:rsidRPr="00656775">
        <w:rPr>
          <w:rFonts w:ascii="Arial" w:eastAsia="Times New Roman" w:hAnsi="Arial" w:cs="Arial"/>
          <w:color w:val="000000"/>
        </w:rPr>
        <w:t xml:space="preserve"> </w:t>
      </w:r>
      <w:proofErr w:type="spellStart"/>
      <w:r w:rsidRPr="00656775">
        <w:rPr>
          <w:rFonts w:ascii="Arial" w:eastAsia="Times New Roman" w:hAnsi="Arial" w:cs="Arial"/>
          <w:color w:val="000000"/>
        </w:rPr>
        <w:t>o</w:t>
      </w:r>
      <w:r w:rsidRPr="005F7FD5">
        <w:rPr>
          <w:rFonts w:ascii="Arial" w:eastAsia="Times New Roman" w:hAnsi="Arial" w:cs="Arial"/>
          <w:color w:val="000000"/>
        </w:rPr>
        <w:t>utgoing</w:t>
      </w:r>
      <w:proofErr w:type="spellEnd"/>
      <w:r w:rsidRPr="005F7FD5">
        <w:rPr>
          <w:rFonts w:ascii="Arial" w:eastAsia="Times New Roman" w:hAnsi="Arial" w:cs="Arial"/>
          <w:color w:val="000000"/>
        </w:rPr>
        <w:t xml:space="preserve"> transfer (2009-2015)</w:t>
      </w:r>
    </w:p>
    <w:p w14:paraId="7EADEFC6" w14:textId="77777777" w:rsidR="00FE3FC5" w:rsidRPr="00705C4B" w:rsidRDefault="00AF7F37" w:rsidP="00DC2025">
      <w:pPr>
        <w:pStyle w:val="ListParagraph"/>
        <w:numPr>
          <w:ilvl w:val="0"/>
          <w:numId w:val="16"/>
        </w:numPr>
        <w:spacing w:before="120" w:after="0" w:line="240" w:lineRule="auto"/>
        <w:rPr>
          <w:b/>
          <w:bCs/>
        </w:rPr>
      </w:pPr>
      <w:hyperlink r:id="rId11" w:history="1">
        <w:r w:rsidR="00FE3FC5" w:rsidRPr="00705C4B">
          <w:rPr>
            <w:rStyle w:val="Hyperlink"/>
            <w:b/>
            <w:bCs/>
          </w:rPr>
          <w:t>https://interactive.swissinfo.ch/2016_11_08_dublinMess/chordDublin_outgoing_FR.html</w:t>
        </w:r>
      </w:hyperlink>
    </w:p>
    <w:p w14:paraId="71D46AF9" w14:textId="77777777" w:rsidR="00FE3FC5" w:rsidRDefault="00AF7F37" w:rsidP="00DC2025">
      <w:pPr>
        <w:pStyle w:val="ListParagraph"/>
        <w:numPr>
          <w:ilvl w:val="0"/>
          <w:numId w:val="16"/>
        </w:numPr>
        <w:spacing w:before="120" w:after="0" w:line="240" w:lineRule="exact"/>
        <w:rPr>
          <w:rFonts w:asciiTheme="minorBidi" w:hAnsiTheme="minorBidi"/>
        </w:rPr>
      </w:pPr>
      <w:hyperlink r:id="rId12" w:anchor="gid=1814700066" w:history="1">
        <w:r w:rsidR="00FE3FC5" w:rsidRPr="002F1665">
          <w:rPr>
            <w:rStyle w:val="Hyperlink"/>
            <w:rFonts w:asciiTheme="minorBidi" w:hAnsiTheme="minorBidi"/>
          </w:rPr>
          <w:t>https://docs.google.com/spreadsheets/d/1LjlvCZVBh_b-1ZiuuTOMdmn4AQ-gjGz1Meapdo9kb-4/edit#gid=1814700066</w:t>
        </w:r>
      </w:hyperlink>
    </w:p>
    <w:p w14:paraId="7D18CFF5" w14:textId="77777777" w:rsidR="00623EE3" w:rsidRPr="005F7FD5" w:rsidRDefault="00623EE3" w:rsidP="00DC2025">
      <w:pPr>
        <w:spacing w:before="120" w:after="0" w:line="240" w:lineRule="exact"/>
        <w:rPr>
          <w:rFonts w:asciiTheme="minorBidi" w:hAnsiTheme="minorBidi"/>
          <w:b/>
          <w:bCs/>
        </w:rPr>
      </w:pPr>
    </w:p>
    <w:p w14:paraId="3BEEF3CC" w14:textId="77777777" w:rsidR="00623EE3" w:rsidRPr="00AE1509" w:rsidRDefault="00623EE3" w:rsidP="00DC2025">
      <w:pPr>
        <w:spacing w:before="120" w:after="0" w:line="240" w:lineRule="exact"/>
        <w:rPr>
          <w:rFonts w:asciiTheme="minorBidi" w:hAnsiTheme="minorBidi"/>
          <w:b/>
          <w:bCs/>
        </w:rPr>
      </w:pPr>
      <w:r>
        <w:rPr>
          <w:rFonts w:asciiTheme="minorBidi" w:hAnsiTheme="minorBidi"/>
          <w:b/>
          <w:bCs/>
        </w:rPr>
        <w:t>… e diventa sempre meno attrattiva</w:t>
      </w:r>
    </w:p>
    <w:p w14:paraId="590BB472" w14:textId="77777777" w:rsidR="00580DA5" w:rsidRPr="00CC10FC" w:rsidRDefault="00AC1B0C" w:rsidP="00DC2025">
      <w:pPr>
        <w:spacing w:before="120" w:after="0" w:line="240" w:lineRule="auto"/>
        <w:rPr>
          <w:rFonts w:asciiTheme="minorBidi" w:eastAsia="Times New Roman" w:hAnsiTheme="minorBidi"/>
          <w:highlight w:val="green"/>
        </w:rPr>
      </w:pPr>
      <w:r w:rsidRPr="00CC10FC">
        <w:rPr>
          <w:rFonts w:asciiTheme="minorBidi" w:eastAsia="Times New Roman" w:hAnsiTheme="minorBidi"/>
          <w:highlight w:val="green"/>
        </w:rPr>
        <w:t>Volontariamente</w:t>
      </w:r>
      <w:r w:rsidR="006E3CFF" w:rsidRPr="00CC10FC">
        <w:rPr>
          <w:rFonts w:asciiTheme="minorBidi" w:eastAsia="Times New Roman" w:hAnsiTheme="minorBidi"/>
          <w:highlight w:val="green"/>
        </w:rPr>
        <w:t xml:space="preserve"> </w:t>
      </w:r>
      <w:r w:rsidRPr="00CC10FC">
        <w:rPr>
          <w:rFonts w:asciiTheme="minorBidi" w:eastAsia="Times New Roman" w:hAnsiTheme="minorBidi"/>
          <w:highlight w:val="green"/>
        </w:rPr>
        <w:t>dissuasiva</w:t>
      </w:r>
      <w:r w:rsidR="006E3CFF" w:rsidRPr="00CC10FC">
        <w:rPr>
          <w:rFonts w:asciiTheme="minorBidi" w:eastAsia="Times New Roman" w:hAnsiTheme="minorBidi"/>
          <w:highlight w:val="green"/>
        </w:rPr>
        <w:t xml:space="preserve"> o meno, l’applicaz</w:t>
      </w:r>
      <w:r w:rsidR="00580DA5" w:rsidRPr="00CC10FC">
        <w:rPr>
          <w:rFonts w:asciiTheme="minorBidi" w:eastAsia="Times New Roman" w:hAnsiTheme="minorBidi"/>
          <w:highlight w:val="green"/>
        </w:rPr>
        <w:t xml:space="preserve">ione rigorosa di Dublino ha </w:t>
      </w:r>
      <w:r w:rsidR="00085E1C" w:rsidRPr="00CC10FC">
        <w:rPr>
          <w:rFonts w:asciiTheme="minorBidi" w:eastAsia="Times New Roman" w:hAnsiTheme="minorBidi"/>
          <w:highlight w:val="green"/>
        </w:rPr>
        <w:t xml:space="preserve">sortito </w:t>
      </w:r>
      <w:r w:rsidR="00580DA5" w:rsidRPr="00CC10FC">
        <w:rPr>
          <w:rFonts w:asciiTheme="minorBidi" w:eastAsia="Times New Roman" w:hAnsiTheme="minorBidi"/>
          <w:highlight w:val="green"/>
        </w:rPr>
        <w:t xml:space="preserve">i suoi effetti. Se per anni la Svizzera ha fatto parte dei paesi più apprezzati dai richiedenti l’asilo, oggi è considerata da molti un paese di transito per raggiungere il nord Europa. </w:t>
      </w:r>
      <w:r w:rsidR="00D05885" w:rsidRPr="00CC10FC">
        <w:rPr>
          <w:rFonts w:asciiTheme="minorBidi" w:eastAsia="Times New Roman" w:hAnsiTheme="minorBidi"/>
          <w:highlight w:val="green"/>
        </w:rPr>
        <w:t xml:space="preserve">“I migranti sanno che la Svizzera applica gli accordi di Dublino e li rinvia in modo importante”, ha ammesso lo stesso segretario di Stato alla migrazione Mario </w:t>
      </w:r>
      <w:proofErr w:type="spellStart"/>
      <w:r w:rsidR="00D05885" w:rsidRPr="00CC10FC">
        <w:rPr>
          <w:rFonts w:asciiTheme="minorBidi" w:eastAsia="Times New Roman" w:hAnsiTheme="minorBidi"/>
          <w:highlight w:val="green"/>
        </w:rPr>
        <w:t>Gattiker</w:t>
      </w:r>
      <w:proofErr w:type="spellEnd"/>
      <w:r w:rsidR="00D05885" w:rsidRPr="00CC10FC">
        <w:rPr>
          <w:rFonts w:asciiTheme="minorBidi" w:eastAsia="Times New Roman" w:hAnsiTheme="minorBidi"/>
          <w:highlight w:val="green"/>
        </w:rPr>
        <w:t xml:space="preserve"> in un’intervista al quotidiano La </w:t>
      </w:r>
      <w:proofErr w:type="spellStart"/>
      <w:r w:rsidR="00D05885" w:rsidRPr="00CC10FC">
        <w:rPr>
          <w:rFonts w:asciiTheme="minorBidi" w:eastAsia="Times New Roman" w:hAnsiTheme="minorBidi"/>
          <w:highlight w:val="green"/>
        </w:rPr>
        <w:t>Liberté</w:t>
      </w:r>
      <w:proofErr w:type="spellEnd"/>
      <w:r w:rsidR="00D05885" w:rsidRPr="00CC10FC">
        <w:rPr>
          <w:rFonts w:asciiTheme="minorBidi" w:eastAsia="Times New Roman" w:hAnsiTheme="minorBidi"/>
          <w:highlight w:val="green"/>
        </w:rPr>
        <w:t>.</w:t>
      </w:r>
      <w:r w:rsidR="00DC2025" w:rsidRPr="00CC10FC">
        <w:rPr>
          <w:rFonts w:asciiTheme="minorBidi" w:eastAsia="Times New Roman" w:hAnsiTheme="minorBidi"/>
          <w:highlight w:val="green"/>
        </w:rPr>
        <w:t xml:space="preserve"> </w:t>
      </w:r>
    </w:p>
    <w:p w14:paraId="3116635D" w14:textId="77777777" w:rsidR="00EE5969" w:rsidRPr="00CC10FC" w:rsidRDefault="00EE5969" w:rsidP="00EE5969">
      <w:pPr>
        <w:spacing w:before="120" w:after="0" w:line="240" w:lineRule="auto"/>
        <w:rPr>
          <w:rFonts w:asciiTheme="minorBidi" w:eastAsia="Times New Roman" w:hAnsiTheme="minorBidi"/>
          <w:highlight w:val="green"/>
        </w:rPr>
      </w:pPr>
      <w:r w:rsidRPr="00CC10FC">
        <w:rPr>
          <w:rFonts w:asciiTheme="minorBidi" w:eastAsia="Times New Roman" w:hAnsiTheme="minorBidi"/>
          <w:highlight w:val="green"/>
        </w:rPr>
        <w:lastRenderedPageBreak/>
        <w:t>Così, grazie anche alla chiusura della rotta dei Balcani, n</w:t>
      </w:r>
      <w:r w:rsidR="00D05885" w:rsidRPr="00CC10FC">
        <w:rPr>
          <w:rFonts w:asciiTheme="minorBidi" w:eastAsia="Times New Roman" w:hAnsiTheme="minorBidi"/>
          <w:highlight w:val="green"/>
        </w:rPr>
        <w:t xml:space="preserve">el 2016 la Svizzera ha visto </w:t>
      </w:r>
      <w:hyperlink r:id="rId13" w:history="1">
        <w:r w:rsidR="00D05885" w:rsidRPr="00CC10FC">
          <w:rPr>
            <w:rStyle w:val="Hyperlink"/>
            <w:rFonts w:asciiTheme="minorBidi" w:eastAsia="Times New Roman" w:hAnsiTheme="minorBidi"/>
            <w:highlight w:val="green"/>
          </w:rPr>
          <w:t>diminuire del 31% le richieste d’asilo</w:t>
        </w:r>
      </w:hyperlink>
      <w:r w:rsidR="00D05885" w:rsidRPr="00CC10FC">
        <w:rPr>
          <w:rFonts w:asciiTheme="minorBidi" w:eastAsia="Times New Roman" w:hAnsiTheme="minorBidi"/>
          <w:highlight w:val="green"/>
        </w:rPr>
        <w:t>, ferme a 27'</w:t>
      </w:r>
      <w:r w:rsidRPr="00CC10FC">
        <w:rPr>
          <w:rFonts w:asciiTheme="minorBidi" w:eastAsia="Times New Roman" w:hAnsiTheme="minorBidi"/>
          <w:highlight w:val="green"/>
        </w:rPr>
        <w:t xml:space="preserve">207. Ma c’è di più: con la creazione degli </w:t>
      </w:r>
      <w:proofErr w:type="spellStart"/>
      <w:r w:rsidRPr="00CC10FC">
        <w:rPr>
          <w:rFonts w:asciiTheme="minorBidi" w:eastAsia="Times New Roman" w:hAnsiTheme="minorBidi"/>
          <w:highlight w:val="green"/>
        </w:rPr>
        <w:t>hotspot</w:t>
      </w:r>
      <w:proofErr w:type="spellEnd"/>
      <w:r w:rsidRPr="00CC10FC">
        <w:rPr>
          <w:rFonts w:asciiTheme="minorBidi" w:eastAsia="Times New Roman" w:hAnsiTheme="minorBidi"/>
          <w:highlight w:val="green"/>
        </w:rPr>
        <w:t xml:space="preserve"> in Italia, lo scorso anno la quasi totalità dei migranti sbarcati nella Penisola sono stati registrati. Il 90% secondo Mario </w:t>
      </w:r>
      <w:proofErr w:type="spellStart"/>
      <w:r w:rsidRPr="00CC10FC">
        <w:rPr>
          <w:rFonts w:asciiTheme="minorBidi" w:eastAsia="Times New Roman" w:hAnsiTheme="minorBidi"/>
          <w:highlight w:val="green"/>
        </w:rPr>
        <w:t>Gattiker</w:t>
      </w:r>
      <w:proofErr w:type="spellEnd"/>
      <w:r w:rsidRPr="00CC10FC">
        <w:rPr>
          <w:rFonts w:asciiTheme="minorBidi" w:eastAsia="Times New Roman" w:hAnsiTheme="minorBidi"/>
          <w:highlight w:val="green"/>
        </w:rPr>
        <w:t xml:space="preserve">, contro il 15% del 2015! </w:t>
      </w:r>
    </w:p>
    <w:p w14:paraId="42EEBA7B" w14:textId="77777777" w:rsidR="0026208E" w:rsidRDefault="000953CF" w:rsidP="0026208E">
      <w:pPr>
        <w:spacing w:before="120" w:after="0" w:line="240" w:lineRule="auto"/>
        <w:rPr>
          <w:rFonts w:asciiTheme="minorBidi" w:eastAsia="Times New Roman" w:hAnsiTheme="minorBidi"/>
          <w:highlight w:val="green"/>
        </w:rPr>
      </w:pPr>
      <w:r w:rsidRPr="00CC10FC">
        <w:rPr>
          <w:rFonts w:asciiTheme="minorBidi" w:eastAsia="Times New Roman" w:hAnsiTheme="minorBidi"/>
          <w:highlight w:val="green"/>
        </w:rPr>
        <w:t xml:space="preserve">Per i profughi è quindi diventato ancor più difficile </w:t>
      </w:r>
      <w:r w:rsidR="0026208E">
        <w:rPr>
          <w:rFonts w:asciiTheme="minorBidi" w:eastAsia="Times New Roman" w:hAnsiTheme="minorBidi"/>
          <w:highlight w:val="green"/>
        </w:rPr>
        <w:t>evitare un trasferimento, per lo meno nei paesi in cui le regole di Dublino</w:t>
      </w:r>
      <w:r w:rsidR="00EE5969" w:rsidRPr="00CC10FC">
        <w:rPr>
          <w:rFonts w:asciiTheme="minorBidi" w:eastAsia="Times New Roman" w:hAnsiTheme="minorBidi"/>
          <w:highlight w:val="green"/>
        </w:rPr>
        <w:t xml:space="preserve"> ve</w:t>
      </w:r>
      <w:r w:rsidR="0026208E">
        <w:rPr>
          <w:rFonts w:asciiTheme="minorBidi" w:eastAsia="Times New Roman" w:hAnsiTheme="minorBidi"/>
          <w:highlight w:val="green"/>
        </w:rPr>
        <w:t>ngono applicate in modo severo. Anche per questo in Svizzera lo scorso anno un numero record di richiedenti l’asilo (8'000 circa) è fuggito dai centri e nell’illegalità ha probabilmente cercato di raggiungere la Francia o la Germania.</w:t>
      </w:r>
    </w:p>
    <w:p w14:paraId="5B74D666" w14:textId="77777777" w:rsidR="00036476" w:rsidRPr="00CC10FC" w:rsidRDefault="00EE5969" w:rsidP="00EE5969">
      <w:pPr>
        <w:spacing w:before="120" w:after="0" w:line="240" w:lineRule="auto"/>
        <w:rPr>
          <w:rFonts w:asciiTheme="minorBidi" w:eastAsia="Times New Roman" w:hAnsiTheme="minorBidi"/>
          <w:highlight w:val="green"/>
        </w:rPr>
      </w:pPr>
      <w:r w:rsidRPr="00CC10FC">
        <w:rPr>
          <w:rFonts w:asciiTheme="minorBidi" w:eastAsia="Times New Roman" w:hAnsiTheme="minorBidi"/>
          <w:highlight w:val="green"/>
        </w:rPr>
        <w:t xml:space="preserve">Per la Svizzera, invece, </w:t>
      </w:r>
      <w:r w:rsidR="000953CF" w:rsidRPr="00CC10FC">
        <w:rPr>
          <w:rFonts w:asciiTheme="minorBidi" w:eastAsia="Times New Roman" w:hAnsiTheme="minorBidi"/>
          <w:highlight w:val="green"/>
        </w:rPr>
        <w:t xml:space="preserve">i trasferimenti </w:t>
      </w:r>
      <w:r w:rsidR="0026208E">
        <w:rPr>
          <w:rFonts w:asciiTheme="minorBidi" w:eastAsia="Times New Roman" w:hAnsiTheme="minorBidi"/>
          <w:highlight w:val="green"/>
        </w:rPr>
        <w:t xml:space="preserve">Dublino </w:t>
      </w:r>
      <w:r w:rsidR="000953CF" w:rsidRPr="00CC10FC">
        <w:rPr>
          <w:rFonts w:asciiTheme="minorBidi" w:eastAsia="Times New Roman" w:hAnsiTheme="minorBidi"/>
          <w:highlight w:val="green"/>
        </w:rPr>
        <w:t xml:space="preserve">sono </w:t>
      </w:r>
      <w:r w:rsidRPr="00CC10FC">
        <w:rPr>
          <w:rFonts w:asciiTheme="minorBidi" w:eastAsia="Times New Roman" w:hAnsiTheme="minorBidi"/>
          <w:highlight w:val="green"/>
        </w:rPr>
        <w:t xml:space="preserve">diventati </w:t>
      </w:r>
      <w:r w:rsidR="000953CF" w:rsidRPr="00CC10FC">
        <w:rPr>
          <w:rFonts w:asciiTheme="minorBidi" w:eastAsia="Times New Roman" w:hAnsiTheme="minorBidi"/>
          <w:highlight w:val="green"/>
        </w:rPr>
        <w:t xml:space="preserve">ancor più facili. Nel 2016 </w:t>
      </w:r>
      <w:r w:rsidR="00B61168" w:rsidRPr="00CC10FC">
        <w:rPr>
          <w:rFonts w:asciiTheme="minorBidi" w:eastAsia="Times New Roman" w:hAnsiTheme="minorBidi"/>
          <w:highlight w:val="green"/>
        </w:rPr>
        <w:t>h</w:t>
      </w:r>
      <w:r w:rsidR="000953CF" w:rsidRPr="00CC10FC">
        <w:rPr>
          <w:rFonts w:asciiTheme="minorBidi" w:eastAsia="Times New Roman" w:hAnsiTheme="minorBidi"/>
          <w:highlight w:val="green"/>
        </w:rPr>
        <w:t xml:space="preserve">a infatti </w:t>
      </w:r>
      <w:r w:rsidRPr="00CC10FC">
        <w:rPr>
          <w:rFonts w:asciiTheme="minorBidi" w:eastAsia="Times New Roman" w:hAnsiTheme="minorBidi"/>
          <w:highlight w:val="green"/>
        </w:rPr>
        <w:t xml:space="preserve">rinviato </w:t>
      </w:r>
      <w:r w:rsidR="000953CF" w:rsidRPr="00CC10FC">
        <w:rPr>
          <w:rFonts w:asciiTheme="minorBidi" w:eastAsia="Times New Roman" w:hAnsiTheme="minorBidi"/>
          <w:highlight w:val="green"/>
        </w:rPr>
        <w:t xml:space="preserve">3'750 persone, contro appena 2'461 nel 2015. </w:t>
      </w:r>
    </w:p>
    <w:p w14:paraId="2C51FF77" w14:textId="77777777" w:rsidR="00DC2025" w:rsidRDefault="00EE5969" w:rsidP="00F04E99">
      <w:pPr>
        <w:spacing w:before="120" w:after="0" w:line="240" w:lineRule="auto"/>
        <w:rPr>
          <w:rFonts w:asciiTheme="minorBidi" w:hAnsiTheme="minorBidi"/>
        </w:rPr>
      </w:pPr>
      <w:r w:rsidRPr="00CC10FC">
        <w:rPr>
          <w:rFonts w:asciiTheme="minorBidi" w:eastAsia="Times New Roman" w:hAnsiTheme="minorBidi"/>
          <w:highlight w:val="green"/>
        </w:rPr>
        <w:t xml:space="preserve">Quanto a </w:t>
      </w:r>
      <w:proofErr w:type="spellStart"/>
      <w:r w:rsidRPr="00CC10FC">
        <w:rPr>
          <w:rFonts w:asciiTheme="minorBidi" w:hAnsiTheme="minorBidi"/>
          <w:highlight w:val="green"/>
        </w:rPr>
        <w:t>Semere</w:t>
      </w:r>
      <w:proofErr w:type="spellEnd"/>
      <w:r w:rsidRPr="00CC10FC">
        <w:rPr>
          <w:rFonts w:asciiTheme="minorBidi" w:hAnsiTheme="minorBidi"/>
          <w:highlight w:val="green"/>
        </w:rPr>
        <w:t xml:space="preserve">*, dopo mesi di tira e molla, </w:t>
      </w:r>
      <w:r w:rsidR="00F04E99" w:rsidRPr="00CC10FC">
        <w:rPr>
          <w:rFonts w:asciiTheme="minorBidi" w:hAnsiTheme="minorBidi"/>
          <w:highlight w:val="green"/>
        </w:rPr>
        <w:t>nella primavera del 2015</w:t>
      </w:r>
      <w:r w:rsidRPr="00CC10FC">
        <w:rPr>
          <w:rFonts w:asciiTheme="minorBidi" w:hAnsiTheme="minorBidi"/>
          <w:highlight w:val="green"/>
        </w:rPr>
        <w:t xml:space="preserve"> stato </w:t>
      </w:r>
      <w:r w:rsidR="00F04E99" w:rsidRPr="00CC10FC">
        <w:rPr>
          <w:rFonts w:asciiTheme="minorBidi" w:hAnsiTheme="minorBidi"/>
          <w:highlight w:val="green"/>
        </w:rPr>
        <w:t>trasferito in Italia, dove sta ancora aspettando una risposta sulla sua richiesta d’asilo.</w:t>
      </w:r>
      <w:r w:rsidR="00F04E99">
        <w:rPr>
          <w:rFonts w:asciiTheme="minorBidi" w:hAnsiTheme="minorBidi"/>
        </w:rPr>
        <w:t xml:space="preserve"> </w:t>
      </w:r>
    </w:p>
    <w:p w14:paraId="60C24E19" w14:textId="77777777" w:rsidR="0026208E" w:rsidRPr="00844BF6" w:rsidRDefault="0026208E" w:rsidP="00F04E99">
      <w:pPr>
        <w:spacing w:before="120" w:after="0" w:line="240" w:lineRule="auto"/>
        <w:rPr>
          <w:rFonts w:ascii="ArialMT" w:hAnsi="ArialMT" w:cs="ArialMT"/>
          <w:color w:val="000000"/>
        </w:rPr>
      </w:pPr>
    </w:p>
    <w:p w14:paraId="193AF511" w14:textId="77777777" w:rsidR="00DC2025" w:rsidRPr="00844BF6" w:rsidRDefault="00DC2025" w:rsidP="00DC2025">
      <w:pPr>
        <w:spacing w:after="0" w:line="240" w:lineRule="auto"/>
        <w:rPr>
          <w:rFonts w:asciiTheme="minorBidi" w:eastAsia="Times New Roman" w:hAnsiTheme="minorBidi"/>
        </w:rPr>
      </w:pPr>
    </w:p>
    <w:p w14:paraId="05D85ACE" w14:textId="77777777" w:rsidR="00AC1B0C" w:rsidRDefault="005A1243" w:rsidP="00AC1B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conosciuto dalla redazione</w:t>
      </w:r>
    </w:p>
    <w:p w14:paraId="58204B34" w14:textId="77777777" w:rsidR="00F04E99" w:rsidRPr="00CC10FC" w:rsidRDefault="00F04E99" w:rsidP="00AC1B0C">
      <w:pPr>
        <w:spacing w:after="0" w:line="240" w:lineRule="auto"/>
        <w:rPr>
          <w:rFonts w:ascii="Times New Roman" w:eastAsia="Times New Roman" w:hAnsi="Times New Roman" w:cs="Times New Roman"/>
        </w:rPr>
      </w:pPr>
    </w:p>
    <w:p w14:paraId="69F1F6D6" w14:textId="77777777" w:rsidR="00085E1C" w:rsidRPr="00CC10FC" w:rsidRDefault="00085E1C" w:rsidP="00085E1C">
      <w:pPr>
        <w:rPr>
          <w:rFonts w:asciiTheme="minorBidi" w:hAnsiTheme="minorBidi"/>
        </w:rPr>
      </w:pPr>
      <w:r w:rsidRPr="00CC10FC">
        <w:rPr>
          <w:rFonts w:asciiTheme="minorBidi" w:hAnsiTheme="minorBidi"/>
        </w:rPr>
        <w:t>---</w:t>
      </w:r>
      <w:proofErr w:type="spellStart"/>
      <w:r w:rsidRPr="00CC10FC">
        <w:rPr>
          <w:rFonts w:asciiTheme="minorBidi" w:hAnsiTheme="minorBidi"/>
        </w:rPr>
        <w:t>Commentaires</w:t>
      </w:r>
      <w:proofErr w:type="spellEnd"/>
      <w:r w:rsidRPr="00CC10FC">
        <w:rPr>
          <w:rFonts w:asciiTheme="minorBidi" w:hAnsiTheme="minorBidi"/>
        </w:rPr>
        <w:t xml:space="preserve"> </w:t>
      </w:r>
      <w:proofErr w:type="spellStart"/>
      <w:r w:rsidRPr="00CC10FC">
        <w:rPr>
          <w:rFonts w:asciiTheme="minorBidi" w:hAnsiTheme="minorBidi"/>
        </w:rPr>
        <w:t>graphiques</w:t>
      </w:r>
      <w:proofErr w:type="spellEnd"/>
    </w:p>
    <w:p w14:paraId="02974DA2" w14:textId="77777777" w:rsidR="00085E1C" w:rsidRPr="00CC10FC" w:rsidRDefault="00085E1C" w:rsidP="00085E1C">
      <w:pPr>
        <w:rPr>
          <w:rFonts w:asciiTheme="minorBidi" w:hAnsiTheme="minorBidi"/>
        </w:rPr>
      </w:pPr>
      <w:proofErr w:type="spellStart"/>
      <w:r w:rsidRPr="00CC10FC">
        <w:rPr>
          <w:rFonts w:asciiTheme="minorBidi" w:hAnsiTheme="minorBidi"/>
          <w:highlight w:val="yellow"/>
        </w:rPr>
        <w:t>Graphique</w:t>
      </w:r>
      <w:proofErr w:type="spellEnd"/>
      <w:r w:rsidRPr="00CC10FC">
        <w:rPr>
          <w:rFonts w:asciiTheme="minorBidi" w:hAnsiTheme="minorBidi"/>
          <w:highlight w:val="yellow"/>
        </w:rPr>
        <w:t xml:space="preserve"> 1:</w:t>
      </w:r>
      <w:r w:rsidRPr="00CC10FC">
        <w:rPr>
          <w:rFonts w:asciiTheme="minorBidi" w:hAnsiTheme="minorBidi"/>
        </w:rPr>
        <w:t xml:space="preserve"> </w:t>
      </w:r>
    </w:p>
    <w:p w14:paraId="0189E3D2" w14:textId="77777777" w:rsidR="00085E1C" w:rsidRPr="00CC10FC" w:rsidRDefault="00085E1C" w:rsidP="00085E1C">
      <w:pPr>
        <w:rPr>
          <w:rFonts w:asciiTheme="minorBidi" w:hAnsiTheme="minorBidi"/>
        </w:rPr>
      </w:pPr>
      <w:r w:rsidRPr="00CC10FC">
        <w:rPr>
          <w:rFonts w:asciiTheme="minorBidi" w:hAnsiTheme="minorBidi"/>
        </w:rPr>
        <w:t xml:space="preserve">Svizzera, campionessa europea delle richieste di trasferimento di migranti non basate su </w:t>
      </w:r>
      <w:proofErr w:type="spellStart"/>
      <w:r w:rsidRPr="00CC10FC">
        <w:rPr>
          <w:rFonts w:asciiTheme="minorBidi" w:hAnsiTheme="minorBidi"/>
        </w:rPr>
        <w:t>Eurodac</w:t>
      </w:r>
      <w:proofErr w:type="spellEnd"/>
      <w:r w:rsidRPr="00CC10FC">
        <w:rPr>
          <w:rFonts w:asciiTheme="minorBidi" w:hAnsiTheme="minorBidi"/>
        </w:rPr>
        <w:t xml:space="preserve"> </w:t>
      </w:r>
    </w:p>
    <w:p w14:paraId="21F5A9F6" w14:textId="77777777" w:rsidR="00085E1C" w:rsidRDefault="00085E1C" w:rsidP="00085E1C">
      <w:pPr>
        <w:rPr>
          <w:rFonts w:asciiTheme="minorBidi" w:hAnsiTheme="minorBidi"/>
        </w:rPr>
      </w:pPr>
      <w:r w:rsidRPr="00CC10FC">
        <w:rPr>
          <w:rFonts w:asciiTheme="minorBidi" w:hAnsiTheme="minorBidi"/>
        </w:rPr>
        <w:t>Proporzione di richieste di trasferimento Dublino non-</w:t>
      </w:r>
      <w:proofErr w:type="spellStart"/>
      <w:r w:rsidRPr="00CC10FC">
        <w:rPr>
          <w:rFonts w:asciiTheme="minorBidi" w:hAnsiTheme="minorBidi"/>
        </w:rPr>
        <w:t>Eurodac</w:t>
      </w:r>
      <w:proofErr w:type="spellEnd"/>
      <w:r w:rsidRPr="00CC10FC">
        <w:rPr>
          <w:rFonts w:asciiTheme="minorBidi" w:hAnsiTheme="minorBidi"/>
        </w:rPr>
        <w:t>, per paese dal 2008 al 2015</w:t>
      </w:r>
    </w:p>
    <w:p w14:paraId="68861574" w14:textId="77777777" w:rsidR="00367643" w:rsidRDefault="00367643" w:rsidP="00085E1C">
      <w:pPr>
        <w:rPr>
          <w:rFonts w:asciiTheme="minorBidi" w:hAnsiTheme="minorBidi"/>
        </w:rPr>
      </w:pPr>
    </w:p>
    <w:p w14:paraId="7AF2010E" w14:textId="77777777" w:rsidR="00367643" w:rsidRPr="0026208E" w:rsidRDefault="00367643" w:rsidP="00367643">
      <w:pPr>
        <w:pStyle w:val="ListParagraph"/>
        <w:numPr>
          <w:ilvl w:val="0"/>
          <w:numId w:val="19"/>
        </w:numPr>
        <w:rPr>
          <w:rFonts w:asciiTheme="minorBidi" w:hAnsiTheme="minorBidi"/>
          <w:highlight w:val="cyan"/>
        </w:rPr>
      </w:pPr>
      <w:proofErr w:type="spellStart"/>
      <w:r w:rsidRPr="0026208E">
        <w:rPr>
          <w:rFonts w:asciiTheme="minorBidi" w:hAnsiTheme="minorBidi"/>
          <w:highlight w:val="cyan"/>
        </w:rPr>
        <w:t>Freeform</w:t>
      </w:r>
      <w:proofErr w:type="spellEnd"/>
      <w:r w:rsidR="0026208E">
        <w:rPr>
          <w:rFonts w:asciiTheme="minorBidi" w:hAnsiTheme="minorBidi"/>
          <w:highlight w:val="cyan"/>
        </w:rPr>
        <w:t xml:space="preserve"> 1 </w:t>
      </w:r>
    </w:p>
    <w:p w14:paraId="311F6CA0" w14:textId="77777777" w:rsidR="00367643" w:rsidRPr="00367643" w:rsidRDefault="00367643" w:rsidP="00367643">
      <w:pPr>
        <w:rPr>
          <w:rFonts w:ascii="Times New Roman" w:eastAsia="Times New Roman" w:hAnsi="Times New Roman" w:cs="Times New Roman"/>
          <w:sz w:val="24"/>
          <w:szCs w:val="24"/>
          <w:lang w:val="fr-FR"/>
        </w:rPr>
      </w:pPr>
      <w:proofErr w:type="spellStart"/>
      <w:r w:rsidRPr="00367643">
        <w:rPr>
          <w:rFonts w:ascii="Arial" w:eastAsia="Times New Roman" w:hAnsi="Arial" w:cs="Arial"/>
          <w:color w:val="252525"/>
          <w:sz w:val="20"/>
          <w:szCs w:val="20"/>
          <w:shd w:val="clear" w:color="auto" w:fill="FFFFFF"/>
          <w:lang w:val="fr-FR"/>
        </w:rPr>
        <w:t>Eurodac</w:t>
      </w:r>
      <w:proofErr w:type="spellEnd"/>
      <w:r w:rsidRPr="00367643">
        <w:rPr>
          <w:rFonts w:ascii="Arial" w:eastAsia="Times New Roman" w:hAnsi="Arial" w:cs="Arial"/>
          <w:color w:val="252525"/>
          <w:sz w:val="20"/>
          <w:szCs w:val="20"/>
          <w:shd w:val="clear" w:color="auto" w:fill="FFFFFF"/>
          <w:lang w:val="fr-FR"/>
        </w:rPr>
        <w:t xml:space="preserve"> (</w:t>
      </w:r>
      <w:proofErr w:type="spellStart"/>
      <w:r w:rsidRPr="00367643">
        <w:rPr>
          <w:rFonts w:ascii="Arial" w:eastAsia="Times New Roman" w:hAnsi="Arial" w:cs="Arial"/>
          <w:color w:val="252525"/>
          <w:sz w:val="20"/>
          <w:szCs w:val="20"/>
          <w:shd w:val="clear" w:color="auto" w:fill="FFFFFF"/>
          <w:lang w:val="fr-FR"/>
        </w:rPr>
        <w:t>European</w:t>
      </w:r>
      <w:proofErr w:type="spellEnd"/>
      <w:r w:rsidRPr="00367643">
        <w:rPr>
          <w:rFonts w:ascii="Arial" w:eastAsia="Times New Roman" w:hAnsi="Arial" w:cs="Arial"/>
          <w:color w:val="252525"/>
          <w:sz w:val="20"/>
          <w:szCs w:val="20"/>
          <w:shd w:val="clear" w:color="auto" w:fill="FFFFFF"/>
          <w:lang w:val="fr-FR"/>
        </w:rPr>
        <w:t xml:space="preserve"> </w:t>
      </w:r>
      <w:proofErr w:type="spellStart"/>
      <w:r w:rsidRPr="00367643">
        <w:rPr>
          <w:rFonts w:ascii="Arial" w:eastAsia="Times New Roman" w:hAnsi="Arial" w:cs="Arial"/>
          <w:color w:val="252525"/>
          <w:sz w:val="20"/>
          <w:szCs w:val="20"/>
          <w:shd w:val="clear" w:color="auto" w:fill="FFFFFF"/>
          <w:lang w:val="fr-FR"/>
        </w:rPr>
        <w:t>Dactyloscopy</w:t>
      </w:r>
      <w:proofErr w:type="spellEnd"/>
      <w:r w:rsidRPr="00367643">
        <w:rPr>
          <w:rFonts w:ascii="Arial" w:eastAsia="Times New Roman" w:hAnsi="Arial" w:cs="Arial"/>
          <w:color w:val="252525"/>
          <w:sz w:val="20"/>
          <w:szCs w:val="20"/>
          <w:shd w:val="clear" w:color="auto" w:fill="FFFFFF"/>
          <w:lang w:val="fr-FR"/>
        </w:rPr>
        <w:t>) est une base de données d'empreintes digitales de l'Union européenne ayant pour but d'identifier les demandeurs d'asile. Elle permet aux autorités de déterminer si un demandeur d'asile a déjà déposé une demande d'asile dans un autre pays membre ou a transité de manière illégale à travers d'autres pays de l'UE + AELE.</w:t>
      </w:r>
    </w:p>
    <w:p w14:paraId="1D96F764" w14:textId="77777777" w:rsidR="00367643" w:rsidRDefault="0026208E" w:rsidP="0026208E">
      <w:pPr>
        <w:pStyle w:val="ListParagraph"/>
        <w:numPr>
          <w:ilvl w:val="0"/>
          <w:numId w:val="13"/>
        </w:numPr>
        <w:rPr>
          <w:rFonts w:asciiTheme="minorBidi" w:hAnsiTheme="minorBidi"/>
          <w:sz w:val="21"/>
          <w:szCs w:val="21"/>
          <w:lang w:val="fr-FR"/>
        </w:rPr>
      </w:pPr>
      <w:proofErr w:type="spellStart"/>
      <w:r>
        <w:rPr>
          <w:rFonts w:asciiTheme="minorBidi" w:hAnsiTheme="minorBidi"/>
          <w:sz w:val="21"/>
          <w:szCs w:val="21"/>
          <w:lang w:val="fr-FR"/>
        </w:rPr>
        <w:t>Freefom</w:t>
      </w:r>
      <w:proofErr w:type="spellEnd"/>
    </w:p>
    <w:p w14:paraId="439D72D2" w14:textId="77777777" w:rsidR="0026208E" w:rsidRPr="0026208E" w:rsidRDefault="0026208E" w:rsidP="0026208E">
      <w:pPr>
        <w:ind w:left="360"/>
        <w:rPr>
          <w:rFonts w:asciiTheme="minorBidi" w:hAnsiTheme="minorBidi"/>
          <w:sz w:val="21"/>
          <w:szCs w:val="21"/>
          <w:lang w:val="fr-FR"/>
        </w:rPr>
      </w:pPr>
      <w:r>
        <w:rPr>
          <w:rFonts w:asciiTheme="minorBidi" w:hAnsiTheme="minorBidi"/>
          <w:sz w:val="21"/>
          <w:szCs w:val="21"/>
          <w:lang w:val="fr-FR"/>
        </w:rPr>
        <w:t xml:space="preserve">Rapport Amnesty Torture </w:t>
      </w:r>
    </w:p>
    <w:p w14:paraId="0A4AC4AC" w14:textId="77777777" w:rsidR="00085E1C" w:rsidRPr="00367643" w:rsidRDefault="00085E1C" w:rsidP="00085E1C">
      <w:pPr>
        <w:rPr>
          <w:rFonts w:asciiTheme="minorBidi" w:hAnsiTheme="minorBidi"/>
          <w:lang w:val="fr-CH"/>
        </w:rPr>
      </w:pPr>
    </w:p>
    <w:p w14:paraId="7167C0EA" w14:textId="77777777" w:rsidR="00085E1C" w:rsidRPr="00367643" w:rsidRDefault="00085E1C" w:rsidP="00CC10FC">
      <w:pPr>
        <w:rPr>
          <w:rFonts w:asciiTheme="minorBidi" w:hAnsiTheme="minorBidi"/>
          <w:lang w:val="fr-CH"/>
        </w:rPr>
      </w:pPr>
    </w:p>
    <w:sectPr w:rsidR="00085E1C" w:rsidRPr="0036764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uc Nguyen" w:date="2017-01-27T16:50:00Z" w:initials="DN">
    <w:p w14:paraId="1BAFC526" w14:textId="58B33C97" w:rsidR="00AF7F37" w:rsidRDefault="00AF7F37">
      <w:pPr>
        <w:pStyle w:val="CommentText"/>
      </w:pPr>
      <w:r>
        <w:rPr>
          <w:rStyle w:val="CommentReference"/>
        </w:rPr>
        <w:annotationRef/>
      </w:r>
      <w:r>
        <w:t xml:space="preserve">Pour </w:t>
      </w:r>
      <w:proofErr w:type="spellStart"/>
      <w:r>
        <w:t>les</w:t>
      </w:r>
      <w:proofErr w:type="spellEnd"/>
      <w:r>
        <w:t xml:space="preserve"> non-</w:t>
      </w:r>
      <w:proofErr w:type="spellStart"/>
      <w:r>
        <w:t>Suisses</w:t>
      </w:r>
      <w:proofErr w:type="spellEnd"/>
      <w:r>
        <w:t xml:space="preserve"> (</w:t>
      </w:r>
      <w:proofErr w:type="spellStart"/>
      <w:r>
        <w:t>au</w:t>
      </w:r>
      <w:proofErr w:type="spellEnd"/>
      <w:r>
        <w:t xml:space="preserve"> sud de la </w:t>
      </w:r>
      <w:proofErr w:type="spellStart"/>
      <w:r>
        <w:t>Suisse</w:t>
      </w:r>
      <w:proofErr w:type="spellEnd"/>
      <w:r>
        <w:t xml:space="preserve">, à la </w:t>
      </w:r>
      <w:proofErr w:type="spellStart"/>
      <w:r>
        <w:t>frontière</w:t>
      </w:r>
      <w:proofErr w:type="spellEnd"/>
      <w:r>
        <w:t xml:space="preserve"> </w:t>
      </w:r>
      <w:proofErr w:type="spellStart"/>
      <w:r>
        <w:t>avec</w:t>
      </w:r>
      <w:proofErr w:type="spellEnd"/>
      <w:r>
        <w:t xml:space="preserve"> l’</w:t>
      </w:r>
      <w:proofErr w:type="spellStart"/>
      <w:r>
        <w:t>Italie</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AFC52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MT">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5EFC"/>
    <w:multiLevelType w:val="multilevel"/>
    <w:tmpl w:val="702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B7485"/>
    <w:multiLevelType w:val="hybridMultilevel"/>
    <w:tmpl w:val="E8C4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E4296"/>
    <w:multiLevelType w:val="multilevel"/>
    <w:tmpl w:val="5D32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552187"/>
    <w:multiLevelType w:val="hybridMultilevel"/>
    <w:tmpl w:val="D05E282E"/>
    <w:lvl w:ilvl="0" w:tplc="E05AA1CE">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44A5A9C"/>
    <w:multiLevelType w:val="hybridMultilevel"/>
    <w:tmpl w:val="0F0A2D4C"/>
    <w:lvl w:ilvl="0" w:tplc="39D4E3F0">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9393038"/>
    <w:multiLevelType w:val="hybridMultilevel"/>
    <w:tmpl w:val="1DF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507CB"/>
    <w:multiLevelType w:val="hybridMultilevel"/>
    <w:tmpl w:val="28CA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23A39"/>
    <w:multiLevelType w:val="multilevel"/>
    <w:tmpl w:val="DC6A5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A72B14"/>
    <w:multiLevelType w:val="hybridMultilevel"/>
    <w:tmpl w:val="C7ACAA8E"/>
    <w:lvl w:ilvl="0" w:tplc="3EACC792">
      <w:numFmt w:val="bullet"/>
      <w:lvlText w:val=""/>
      <w:lvlJc w:val="left"/>
      <w:pPr>
        <w:ind w:left="1080" w:hanging="360"/>
      </w:pPr>
      <w:rPr>
        <w:rFonts w:ascii="Wingdings" w:eastAsiaTheme="minorEastAsia" w:hAnsi="Wingdings"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429E5727"/>
    <w:multiLevelType w:val="hybridMultilevel"/>
    <w:tmpl w:val="8F20687C"/>
    <w:lvl w:ilvl="0" w:tplc="B0064C0A">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32362EC"/>
    <w:multiLevelType w:val="multilevel"/>
    <w:tmpl w:val="A46C7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845E46"/>
    <w:multiLevelType w:val="hybridMultilevel"/>
    <w:tmpl w:val="C6FEBA4C"/>
    <w:lvl w:ilvl="0" w:tplc="8CD668CC">
      <w:numFmt w:val="bullet"/>
      <w:lvlText w:val=""/>
      <w:lvlJc w:val="left"/>
      <w:pPr>
        <w:ind w:left="720" w:hanging="360"/>
      </w:pPr>
      <w:rPr>
        <w:rFonts w:ascii="Wingdings" w:eastAsiaTheme="minorEastAsia" w:hAnsi="Wingdings" w:cstheme="minorBidi"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C687162"/>
    <w:multiLevelType w:val="hybridMultilevel"/>
    <w:tmpl w:val="F4108FEA"/>
    <w:lvl w:ilvl="0" w:tplc="387EA41A">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E6E072A"/>
    <w:multiLevelType w:val="hybridMultilevel"/>
    <w:tmpl w:val="F00EF02C"/>
    <w:lvl w:ilvl="0" w:tplc="959036E8">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6587848"/>
    <w:multiLevelType w:val="multilevel"/>
    <w:tmpl w:val="5C8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635E1D"/>
    <w:multiLevelType w:val="multilevel"/>
    <w:tmpl w:val="B3FA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3A05D5"/>
    <w:multiLevelType w:val="hybridMultilevel"/>
    <w:tmpl w:val="70ACEE02"/>
    <w:lvl w:ilvl="0" w:tplc="913637E4">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7317435"/>
    <w:multiLevelType w:val="hybridMultilevel"/>
    <w:tmpl w:val="C6DC5C8E"/>
    <w:lvl w:ilvl="0" w:tplc="34B0D5E8">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9C12432"/>
    <w:multiLevelType w:val="multilevel"/>
    <w:tmpl w:val="8746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1B6B4D"/>
    <w:multiLevelType w:val="hybridMultilevel"/>
    <w:tmpl w:val="CF521854"/>
    <w:lvl w:ilvl="0" w:tplc="2BCCB650">
      <w:start w:val="14"/>
      <w:numFmt w:val="bullet"/>
      <w:lvlText w:val=""/>
      <w:lvlJc w:val="left"/>
      <w:pPr>
        <w:ind w:left="720" w:hanging="360"/>
      </w:pPr>
      <w:rPr>
        <w:rFonts w:ascii="Wingdings" w:eastAsia="Times New Roman"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16"/>
  </w:num>
  <w:num w:numId="5">
    <w:abstractNumId w:val="2"/>
  </w:num>
  <w:num w:numId="6">
    <w:abstractNumId w:val="14"/>
  </w:num>
  <w:num w:numId="7">
    <w:abstractNumId w:val="15"/>
  </w:num>
  <w:num w:numId="8">
    <w:abstractNumId w:val="0"/>
  </w:num>
  <w:num w:numId="9">
    <w:abstractNumId w:val="10"/>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18"/>
  </w:num>
  <w:num w:numId="12">
    <w:abstractNumId w:val="19"/>
  </w:num>
  <w:num w:numId="13">
    <w:abstractNumId w:val="17"/>
  </w:num>
  <w:num w:numId="14">
    <w:abstractNumId w:val="5"/>
  </w:num>
  <w:num w:numId="15">
    <w:abstractNumId w:val="1"/>
  </w:num>
  <w:num w:numId="16">
    <w:abstractNumId w:val="6"/>
  </w:num>
  <w:num w:numId="17">
    <w:abstractNumId w:val="4"/>
  </w:num>
  <w:num w:numId="18">
    <w:abstractNumId w:val="9"/>
  </w:num>
  <w:num w:numId="19">
    <w:abstractNumId w:val="8"/>
  </w:num>
  <w:num w:numId="20">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c Nguyen">
    <w15:presenceInfo w15:providerId="Windows Live" w15:userId="73df65bb4f3594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CB"/>
    <w:rsid w:val="00036476"/>
    <w:rsid w:val="00085E1C"/>
    <w:rsid w:val="00086E43"/>
    <w:rsid w:val="000953CF"/>
    <w:rsid w:val="001240FF"/>
    <w:rsid w:val="00152398"/>
    <w:rsid w:val="00162B10"/>
    <w:rsid w:val="001B6510"/>
    <w:rsid w:val="001D5287"/>
    <w:rsid w:val="002556AE"/>
    <w:rsid w:val="0026208E"/>
    <w:rsid w:val="002A5DAA"/>
    <w:rsid w:val="002C3096"/>
    <w:rsid w:val="002E039D"/>
    <w:rsid w:val="00367643"/>
    <w:rsid w:val="003D68D9"/>
    <w:rsid w:val="004B734E"/>
    <w:rsid w:val="004E6481"/>
    <w:rsid w:val="00524432"/>
    <w:rsid w:val="00526E68"/>
    <w:rsid w:val="005675CB"/>
    <w:rsid w:val="00580DA5"/>
    <w:rsid w:val="00594F4D"/>
    <w:rsid w:val="005A1243"/>
    <w:rsid w:val="005A7632"/>
    <w:rsid w:val="005D413C"/>
    <w:rsid w:val="005F7FD5"/>
    <w:rsid w:val="00623EE3"/>
    <w:rsid w:val="00640D63"/>
    <w:rsid w:val="00656775"/>
    <w:rsid w:val="00664C8D"/>
    <w:rsid w:val="006A2A4A"/>
    <w:rsid w:val="006E3CFF"/>
    <w:rsid w:val="006F7D64"/>
    <w:rsid w:val="0071485A"/>
    <w:rsid w:val="00720FDD"/>
    <w:rsid w:val="00747507"/>
    <w:rsid w:val="00843E51"/>
    <w:rsid w:val="00844BF6"/>
    <w:rsid w:val="008A4DD8"/>
    <w:rsid w:val="008D16C8"/>
    <w:rsid w:val="00930956"/>
    <w:rsid w:val="009678CE"/>
    <w:rsid w:val="00976FC4"/>
    <w:rsid w:val="00977CA2"/>
    <w:rsid w:val="009D2797"/>
    <w:rsid w:val="009E317E"/>
    <w:rsid w:val="009F6899"/>
    <w:rsid w:val="00A26B32"/>
    <w:rsid w:val="00A31FE2"/>
    <w:rsid w:val="00A50C4B"/>
    <w:rsid w:val="00A53706"/>
    <w:rsid w:val="00AC1B0C"/>
    <w:rsid w:val="00AE1509"/>
    <w:rsid w:val="00AE317E"/>
    <w:rsid w:val="00AE43D5"/>
    <w:rsid w:val="00AF7F37"/>
    <w:rsid w:val="00B2410A"/>
    <w:rsid w:val="00B61168"/>
    <w:rsid w:val="00B73BD1"/>
    <w:rsid w:val="00BB0B2A"/>
    <w:rsid w:val="00BD7D91"/>
    <w:rsid w:val="00C0579D"/>
    <w:rsid w:val="00C82C80"/>
    <w:rsid w:val="00CA1033"/>
    <w:rsid w:val="00CC10FC"/>
    <w:rsid w:val="00CD266C"/>
    <w:rsid w:val="00CE7CDF"/>
    <w:rsid w:val="00CF4717"/>
    <w:rsid w:val="00D05885"/>
    <w:rsid w:val="00D1006F"/>
    <w:rsid w:val="00D27872"/>
    <w:rsid w:val="00D40CA7"/>
    <w:rsid w:val="00D5179B"/>
    <w:rsid w:val="00D53C76"/>
    <w:rsid w:val="00D567C0"/>
    <w:rsid w:val="00D77303"/>
    <w:rsid w:val="00DC2025"/>
    <w:rsid w:val="00DF3FF2"/>
    <w:rsid w:val="00E466B1"/>
    <w:rsid w:val="00E47F84"/>
    <w:rsid w:val="00EA3224"/>
    <w:rsid w:val="00EA687D"/>
    <w:rsid w:val="00EC0B34"/>
    <w:rsid w:val="00EE5969"/>
    <w:rsid w:val="00F04E99"/>
    <w:rsid w:val="00F302E1"/>
    <w:rsid w:val="00F56DEF"/>
    <w:rsid w:val="00FA26B6"/>
    <w:rsid w:val="00FE3FC5"/>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9D80"/>
  <w15:chartTrackingRefBased/>
  <w15:docId w15:val="{45F1C072-27FF-4C70-ACE4-DD895E8A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DD8"/>
    <w:pPr>
      <w:ind w:left="720"/>
      <w:contextualSpacing/>
    </w:pPr>
  </w:style>
  <w:style w:type="paragraph" w:styleId="NormalWeb">
    <w:name w:val="Normal (Web)"/>
    <w:basedOn w:val="Normal"/>
    <w:uiPriority w:val="99"/>
    <w:semiHidden/>
    <w:unhideWhenUsed/>
    <w:rsid w:val="00AE15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1509"/>
    <w:rPr>
      <w:color w:val="0000FF"/>
      <w:u w:val="single"/>
    </w:rPr>
  </w:style>
  <w:style w:type="character" w:styleId="FollowedHyperlink">
    <w:name w:val="FollowedHyperlink"/>
    <w:basedOn w:val="DefaultParagraphFont"/>
    <w:uiPriority w:val="99"/>
    <w:semiHidden/>
    <w:unhideWhenUsed/>
    <w:rsid w:val="00FE3FC5"/>
    <w:rPr>
      <w:color w:val="954F72" w:themeColor="followedHyperlink"/>
      <w:u w:val="single"/>
    </w:rPr>
  </w:style>
  <w:style w:type="character" w:styleId="CommentReference">
    <w:name w:val="annotation reference"/>
    <w:basedOn w:val="DefaultParagraphFont"/>
    <w:uiPriority w:val="99"/>
    <w:semiHidden/>
    <w:unhideWhenUsed/>
    <w:rsid w:val="00844BF6"/>
    <w:rPr>
      <w:sz w:val="18"/>
      <w:szCs w:val="18"/>
    </w:rPr>
  </w:style>
  <w:style w:type="paragraph" w:styleId="CommentText">
    <w:name w:val="annotation text"/>
    <w:basedOn w:val="Normal"/>
    <w:link w:val="CommentTextChar"/>
    <w:uiPriority w:val="99"/>
    <w:semiHidden/>
    <w:unhideWhenUsed/>
    <w:rsid w:val="00844BF6"/>
    <w:pPr>
      <w:spacing w:line="240" w:lineRule="auto"/>
    </w:pPr>
    <w:rPr>
      <w:sz w:val="24"/>
      <w:szCs w:val="24"/>
    </w:rPr>
  </w:style>
  <w:style w:type="character" w:customStyle="1" w:styleId="CommentTextChar">
    <w:name w:val="Comment Text Char"/>
    <w:basedOn w:val="DefaultParagraphFont"/>
    <w:link w:val="CommentText"/>
    <w:uiPriority w:val="99"/>
    <w:semiHidden/>
    <w:rsid w:val="00844BF6"/>
    <w:rPr>
      <w:sz w:val="24"/>
      <w:szCs w:val="24"/>
    </w:rPr>
  </w:style>
  <w:style w:type="paragraph" w:styleId="CommentSubject">
    <w:name w:val="annotation subject"/>
    <w:basedOn w:val="CommentText"/>
    <w:next w:val="CommentText"/>
    <w:link w:val="CommentSubjectChar"/>
    <w:uiPriority w:val="99"/>
    <w:semiHidden/>
    <w:unhideWhenUsed/>
    <w:rsid w:val="00844BF6"/>
    <w:rPr>
      <w:b/>
      <w:bCs/>
      <w:sz w:val="20"/>
      <w:szCs w:val="20"/>
    </w:rPr>
  </w:style>
  <w:style w:type="character" w:customStyle="1" w:styleId="CommentSubjectChar">
    <w:name w:val="Comment Subject Char"/>
    <w:basedOn w:val="CommentTextChar"/>
    <w:link w:val="CommentSubject"/>
    <w:uiPriority w:val="99"/>
    <w:semiHidden/>
    <w:rsid w:val="00844BF6"/>
    <w:rPr>
      <w:b/>
      <w:bCs/>
      <w:sz w:val="20"/>
      <w:szCs w:val="20"/>
    </w:rPr>
  </w:style>
  <w:style w:type="paragraph" w:styleId="BalloonText">
    <w:name w:val="Balloon Text"/>
    <w:basedOn w:val="Normal"/>
    <w:link w:val="BalloonTextChar"/>
    <w:uiPriority w:val="99"/>
    <w:semiHidden/>
    <w:unhideWhenUsed/>
    <w:rsid w:val="00844B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4B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56262">
      <w:bodyDiv w:val="1"/>
      <w:marLeft w:val="0"/>
      <w:marRight w:val="0"/>
      <w:marTop w:val="0"/>
      <w:marBottom w:val="0"/>
      <w:divBdr>
        <w:top w:val="none" w:sz="0" w:space="0" w:color="auto"/>
        <w:left w:val="none" w:sz="0" w:space="0" w:color="auto"/>
        <w:bottom w:val="none" w:sz="0" w:space="0" w:color="auto"/>
        <w:right w:val="none" w:sz="0" w:space="0" w:color="auto"/>
      </w:divBdr>
    </w:div>
    <w:div w:id="450589823">
      <w:bodyDiv w:val="1"/>
      <w:marLeft w:val="0"/>
      <w:marRight w:val="0"/>
      <w:marTop w:val="0"/>
      <w:marBottom w:val="0"/>
      <w:divBdr>
        <w:top w:val="none" w:sz="0" w:space="0" w:color="auto"/>
        <w:left w:val="none" w:sz="0" w:space="0" w:color="auto"/>
        <w:bottom w:val="none" w:sz="0" w:space="0" w:color="auto"/>
        <w:right w:val="none" w:sz="0" w:space="0" w:color="auto"/>
      </w:divBdr>
    </w:div>
    <w:div w:id="670764814">
      <w:bodyDiv w:val="1"/>
      <w:marLeft w:val="0"/>
      <w:marRight w:val="0"/>
      <w:marTop w:val="0"/>
      <w:marBottom w:val="0"/>
      <w:divBdr>
        <w:top w:val="none" w:sz="0" w:space="0" w:color="auto"/>
        <w:left w:val="none" w:sz="0" w:space="0" w:color="auto"/>
        <w:bottom w:val="none" w:sz="0" w:space="0" w:color="auto"/>
        <w:right w:val="none" w:sz="0" w:space="0" w:color="auto"/>
      </w:divBdr>
    </w:div>
    <w:div w:id="795948957">
      <w:bodyDiv w:val="1"/>
      <w:marLeft w:val="0"/>
      <w:marRight w:val="0"/>
      <w:marTop w:val="0"/>
      <w:marBottom w:val="0"/>
      <w:divBdr>
        <w:top w:val="none" w:sz="0" w:space="0" w:color="auto"/>
        <w:left w:val="none" w:sz="0" w:space="0" w:color="auto"/>
        <w:bottom w:val="none" w:sz="0" w:space="0" w:color="auto"/>
        <w:right w:val="none" w:sz="0" w:space="0" w:color="auto"/>
      </w:divBdr>
    </w:div>
    <w:div w:id="1255700340">
      <w:bodyDiv w:val="1"/>
      <w:marLeft w:val="0"/>
      <w:marRight w:val="0"/>
      <w:marTop w:val="0"/>
      <w:marBottom w:val="0"/>
      <w:divBdr>
        <w:top w:val="none" w:sz="0" w:space="0" w:color="auto"/>
        <w:left w:val="none" w:sz="0" w:space="0" w:color="auto"/>
        <w:bottom w:val="none" w:sz="0" w:space="0" w:color="auto"/>
        <w:right w:val="none" w:sz="0" w:space="0" w:color="auto"/>
      </w:divBdr>
    </w:div>
    <w:div w:id="139782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nteractive.swissinfo.ch/2016_11_08_dublinMess/chordDublin_outgoing_FR.html" TargetMode="External"/><Relationship Id="rId12" Type="http://schemas.openxmlformats.org/officeDocument/2006/relationships/hyperlink" Target="https://docs.google.com/spreadsheets/d/1LjlvCZVBh_b-1ZiuuTOMdmn4AQ-gjGz1Meapdo9kb-4/edit" TargetMode="External"/><Relationship Id="rId13" Type="http://schemas.openxmlformats.org/officeDocument/2006/relationships/hyperlink" Target="https://www.sem.admin.ch/dam/data/sem/publiservice/statistik/asylstatistik/2016/stat-jahr-2016-kommentar-f.pdf" TargetMode="Externa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docs.google.com/spreadsheets/d/1bEE212dY-YXzZj7F1zOgQsFE7hbafmzLVw79LXG4Hqw/edit" TargetMode="External"/><Relationship Id="rId8" Type="http://schemas.openxmlformats.org/officeDocument/2006/relationships/hyperlink" Target="https://interactive.swissinfo.ch/2016_11_08_dublinMess/streamgraph_FR.html" TargetMode="External"/><Relationship Id="rId9" Type="http://schemas.openxmlformats.org/officeDocument/2006/relationships/hyperlink" Target="https://datawrapper.dwcdn.net/cvpOb/1/" TargetMode="External"/><Relationship Id="rId10" Type="http://schemas.openxmlformats.org/officeDocument/2006/relationships/hyperlink" Target="https://datawrapper.dwcdn.net/Kzm5K/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1309</Words>
  <Characters>7466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SRG SSR</Company>
  <LinksUpToDate>false</LinksUpToDate>
  <CharactersWithSpaces>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Summermatter, Stefania (swissinfo)</dc:creator>
  <cp:keywords/>
  <dc:description/>
  <cp:lastModifiedBy>Duc Nguyen</cp:lastModifiedBy>
  <cp:revision>6</cp:revision>
  <cp:lastPrinted>2017-01-27T13:04:00Z</cp:lastPrinted>
  <dcterms:created xsi:type="dcterms:W3CDTF">2017-01-27T14:29:00Z</dcterms:created>
  <dcterms:modified xsi:type="dcterms:W3CDTF">2017-01-27T15:50:00Z</dcterms:modified>
</cp:coreProperties>
</file>